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both"/>
        <w:rPr/>
        <w:pPrChange w:author="ITC4" w:id="0" w:date="2018-12-29T19:50:00Z">
          <w:pPr>
            <w:pStyle w:val="Title"/>
          </w:pPr>
        </w:pPrChange>
      </w:pPr>
      <w:r w:rsidDel="00000000" w:rsidR="00000000" w:rsidRPr="00000000">
        <w:rPr>
          <w:rtl w:val="0"/>
        </w:rPr>
        <w:t xml:space="preserve">Overview</w:t>
      </w:r>
    </w:p>
    <w:p w:rsidR="00000000" w:rsidDel="00000000" w:rsidP="00000000" w:rsidRDefault="00000000" w:rsidRPr="00000000" w14:paraId="00000001">
      <w:pPr>
        <w:pStyle w:val="Heading2"/>
        <w:rPr>
          <w:ins w:author="doronblu" w:id="1" w:date="2018-12-31T14:41:00Z"/>
        </w:rPr>
        <w:pPrChange w:author="doronblu" w:id="0" w:date="2018-12-31T14:42:00Z">
          <w:pPr>
            <w:jc w:val="both"/>
          </w:pPr>
        </w:pPrChange>
      </w:pPr>
      <w:ins w:author="doronblu" w:id="1" w:date="2018-12-31T14:41:00Z">
        <w:r w:rsidDel="00000000" w:rsidR="00000000" w:rsidRPr="00000000">
          <w:rPr>
            <w:rtl w:val="0"/>
          </w:rPr>
          <w:t xml:space="preserve">Motivation</w:t>
        </w:r>
      </w:ins>
    </w:p>
    <w:p w:rsidR="00000000" w:rsidDel="00000000" w:rsidP="00000000" w:rsidRDefault="00000000" w:rsidRPr="00000000" w14:paraId="00000002">
      <w:pPr>
        <w:rPr/>
      </w:pPr>
      <w:r w:rsidDel="00000000" w:rsidR="00000000" w:rsidRPr="00000000">
        <w:rPr>
          <w:rtl w:val="0"/>
        </w:rPr>
        <w:t xml:space="preserve">The Project is intended to be the main hands-on part of the training provided for the Design Verification course; it will allow the Fellows to properly implement the knowledge and skills they acquired up to that point and demonstrate creativity and professionalism. It was also a chance to learn how to manage time and risk in a Verification project and finally, gain valuable experience that will serve the Fellows upon interviewing for companies and kicking-off their careers.</w:t>
      </w:r>
    </w:p>
    <w:p w:rsidR="00000000" w:rsidDel="00000000" w:rsidP="00000000" w:rsidRDefault="00000000" w:rsidRPr="00000000" w14:paraId="00000003">
      <w:pPr>
        <w:rPr/>
      </w:pPr>
      <w:r w:rsidDel="00000000" w:rsidR="00000000" w:rsidRPr="00000000">
        <w:rPr>
          <w:rtl w:val="0"/>
        </w:rPr>
        <w:t xml:space="preserve">In their final project, the Fellows will utilize their capabilities in Verilog, SystemVerilog and scripting in order to plan, implement and verify a new block with basic image processing capabilities.</w:t>
      </w:r>
    </w:p>
    <w:p w:rsidR="00000000" w:rsidDel="00000000" w:rsidP="00000000" w:rsidRDefault="00000000" w:rsidRPr="00000000" w14:paraId="00000004">
      <w:pPr>
        <w:rPr>
          <w:ins w:author="doronblu" w:id="3" w:date="2018-12-31T14:41:00Z"/>
          <w:rPrChange w:author="doronblu" w:id="4" w:date="2018-12-31T14:42:00Z">
            <w:rPr>
              <w:highlight w:val="yellow"/>
            </w:rPr>
          </w:rPrChange>
        </w:rPr>
      </w:pPr>
      <w:r w:rsidDel="00000000" w:rsidR="00000000" w:rsidRPr="00000000">
        <w:rPr>
          <w:rtl w:val="0"/>
        </w:rPr>
        <w:t xml:space="preserve">The main goal of the project is to complete a full-cycle process - from architecture specification to 100% pass rate and 100% coverage hit verification sign-off.</w:t>
      </w:r>
      <w:ins w:author="doronblu" w:id="3" w:date="2018-12-31T14:41:00Z">
        <w:r w:rsidDel="00000000" w:rsidR="00000000" w:rsidRPr="00000000">
          <w:rPr>
            <w:rtl w:val="0"/>
          </w:rPr>
        </w:r>
      </w:ins>
    </w:p>
    <w:p w:rsidR="00000000" w:rsidDel="00000000" w:rsidP="00000000" w:rsidRDefault="00000000" w:rsidRPr="00000000" w14:paraId="00000005">
      <w:pPr>
        <w:pStyle w:val="Heading2"/>
        <w:rPr>
          <w:ins w:author="doronblu" w:id="3" w:date="2018-12-31T14:41:00Z"/>
        </w:rPr>
        <w:pPrChange w:author="doronblu" w:id="0" w:date="2018-12-31T14:45:00Z">
          <w:pPr>
            <w:jc w:val="both"/>
          </w:pPr>
        </w:pPrChange>
      </w:pPr>
      <w:ins w:author="doronblu" w:id="3" w:date="2018-12-31T14:41:00Z">
        <w:r w:rsidDel="00000000" w:rsidR="00000000" w:rsidRPr="00000000">
          <w:rPr>
            <w:rtl w:val="0"/>
            <w:rPrChange w:author="doronblu" w:id="5" w:date="2018-12-31T14:45:00Z">
              <w:rPr>
                <w:b w:val="1"/>
                <w:highlight w:val="yellow"/>
              </w:rPr>
            </w:rPrChange>
          </w:rPr>
          <w:t xml:space="preserve">Goals</w:t>
        </w:r>
        <w:r w:rsidDel="00000000" w:rsidR="00000000" w:rsidRPr="00000000">
          <w:rPr>
            <w:rtl w:val="0"/>
          </w:rPr>
        </w:r>
      </w:ins>
    </w:p>
    <w:p w:rsidR="00000000" w:rsidDel="00000000" w:rsidP="00000000" w:rsidRDefault="00000000" w:rsidRPr="00000000" w14:paraId="00000006">
      <w:pPr>
        <w:rPr>
          <w:ins w:author="doronblu" w:id="3" w:date="2018-12-31T14:41:00Z"/>
        </w:rPr>
        <w:pPrChange w:author="doronblu" w:id="0" w:date="2018-12-31T14:50:00Z">
          <w:pPr>
            <w:jc w:val="both"/>
          </w:pPr>
        </w:pPrChange>
      </w:pPr>
      <w:ins w:author="doronblu" w:id="3" w:date="2018-12-31T14:41:00Z">
        <w:r w:rsidDel="00000000" w:rsidR="00000000" w:rsidRPr="00000000">
          <w:rPr>
            <w:rtl w:val="0"/>
          </w:rPr>
          <w:t xml:space="preserve">The main goal is to complete a full-cycle project from Arch specification to complete (100% pass rate and 100% coverage hit) verification sign-off. The fellows will do that by:</w:t>
        </w:r>
      </w:ins>
    </w:p>
    <w:p w:rsidR="00000000" w:rsidDel="00000000" w:rsidP="00000000" w:rsidRDefault="00000000" w:rsidRPr="00000000" w14:paraId="00000007">
      <w:pPr>
        <w:keepNext w:val="0"/>
        <w:keepLines w:val="0"/>
        <w:widowControl w:val="1"/>
        <w:numPr>
          <w:ilvl w:val="0"/>
          <w:numId w:val="2"/>
        </w:numPr>
        <w:spacing w:after="0" w:before="0" w:line="276" w:lineRule="auto"/>
        <w:ind w:left="720" w:right="0" w:hanging="360"/>
        <w:jc w:val="left"/>
        <w:rPr>
          <w:ins w:author="doronblu" w:id="3" w:date="2018-12-31T14:41:00Z"/>
          <w:b w:val="0"/>
          <w:i w:val="0"/>
          <w:smallCaps w:val="0"/>
          <w:strike w:val="0"/>
          <w:color w:val="000000"/>
          <w:sz w:val="22"/>
          <w:szCs w:val="22"/>
          <w:u w:val="none"/>
          <w:shd w:fill="auto" w:val="clear"/>
          <w:vertAlign w:val="baseline"/>
          <w:rPrChange w:author="doronblu" w:id="8" w:date="2018-12-31T14:45:00Z">
            <w:rPr/>
          </w:rPrChange>
        </w:rPr>
        <w:pPrChange w:author="doronblu" w:id="0" w:date="2018-12-31T14:45:00Z">
          <w:pPr>
            <w:jc w:val="both"/>
          </w:pPr>
        </w:pPrChange>
      </w:pPr>
      <w:ins w:author="doronblu" w:id="3" w:date="2018-12-31T14:41:00Z">
        <w:r w:rsidDel="00000000" w:rsidR="00000000" w:rsidRPr="00000000">
          <w:rPr>
            <w:rtl w:val="0"/>
          </w:rPr>
          <w:t xml:space="preserve">Implementing various sub blocks using Verilog</w:t>
        </w:r>
      </w:ins>
    </w:p>
    <w:p w:rsidR="00000000" w:rsidDel="00000000" w:rsidP="00000000" w:rsidRDefault="00000000" w:rsidRPr="00000000" w14:paraId="00000008">
      <w:pPr>
        <w:keepNext w:val="0"/>
        <w:keepLines w:val="0"/>
        <w:widowControl w:val="1"/>
        <w:numPr>
          <w:ilvl w:val="0"/>
          <w:numId w:val="2"/>
        </w:numPr>
        <w:spacing w:after="0" w:before="0" w:line="276" w:lineRule="auto"/>
        <w:ind w:left="720" w:right="0" w:hanging="360"/>
        <w:jc w:val="left"/>
        <w:rPr>
          <w:ins w:author="doronblu" w:id="9" w:date="2018-12-31T14:45:00Z"/>
          <w:b w:val="0"/>
          <w:i w:val="0"/>
          <w:smallCaps w:val="0"/>
          <w:strike w:val="0"/>
          <w:color w:val="000000"/>
          <w:sz w:val="22"/>
          <w:szCs w:val="22"/>
          <w:u w:val="none"/>
          <w:shd w:fill="auto" w:val="clear"/>
          <w:vertAlign w:val="baseline"/>
          <w:rPrChange w:author="doronblu" w:id="10" w:date="2018-12-31T14:45:00Z">
            <w:rPr/>
          </w:rPrChange>
        </w:rPr>
        <w:pPrChange w:author="doronblu" w:id="0" w:date="2018-12-31T14:45:00Z">
          <w:pPr>
            <w:jc w:val="both"/>
          </w:pPr>
        </w:pPrChange>
      </w:pPr>
      <w:ins w:author="doronblu" w:id="3" w:date="2018-12-31T14:41:00Z">
        <w:r w:rsidDel="00000000" w:rsidR="00000000" w:rsidRPr="00000000">
          <w:rPr>
            <w:rtl w:val="0"/>
          </w:rPr>
          <w:t xml:space="preserve">Planning a verification environment including coverage goals</w:t>
        </w:r>
      </w:ins>
      <w:r w:rsidDel="00000000" w:rsidR="00000000" w:rsidRPr="00000000">
        <w:rPr>
          <w:rtl w:val="0"/>
        </w:rPr>
        <w:t xml:space="preserve"> and a detailed verification plan</w:t>
      </w:r>
      <w:ins w:author="doronblu" w:id="9" w:date="2018-12-31T14:45:00Z">
        <w:r w:rsidDel="00000000" w:rsidR="00000000" w:rsidRPr="00000000">
          <w:rPr>
            <w:rtl w:val="0"/>
          </w:rPr>
        </w:r>
      </w:ins>
    </w:p>
    <w:p w:rsidR="00000000" w:rsidDel="00000000" w:rsidP="00000000" w:rsidRDefault="00000000" w:rsidRPr="00000000" w14:paraId="00000009">
      <w:pPr>
        <w:keepNext w:val="0"/>
        <w:keepLines w:val="0"/>
        <w:widowControl w:val="1"/>
        <w:numPr>
          <w:ilvl w:val="0"/>
          <w:numId w:val="2"/>
        </w:numPr>
        <w:spacing w:after="0" w:before="0" w:line="276" w:lineRule="auto"/>
        <w:ind w:left="720" w:right="0" w:hanging="360"/>
        <w:jc w:val="left"/>
        <w:rPr>
          <w:ins w:author="doronblu" w:id="9" w:date="2018-12-31T14:45:00Z"/>
          <w:b w:val="0"/>
          <w:i w:val="0"/>
          <w:smallCaps w:val="0"/>
          <w:strike w:val="0"/>
          <w:color w:val="000000"/>
          <w:sz w:val="22"/>
          <w:szCs w:val="22"/>
          <w:u w:val="none"/>
          <w:shd w:fill="auto" w:val="clear"/>
          <w:vertAlign w:val="baseline"/>
          <w:rPrChange w:author="doronblu" w:id="11" w:date="2018-12-31T14:46:00Z">
            <w:rPr/>
          </w:rPrChange>
        </w:rPr>
        <w:pPrChange w:author="doronblu" w:id="0" w:date="2018-12-31T14:46:00Z">
          <w:pPr>
            <w:jc w:val="both"/>
          </w:pPr>
        </w:pPrChange>
      </w:pPr>
      <w:ins w:author="doronblu" w:id="9" w:date="2018-12-31T14:45:00Z">
        <w:r w:rsidDel="00000000" w:rsidR="00000000" w:rsidRPr="00000000">
          <w:rPr>
            <w:rtl w:val="0"/>
          </w:rPr>
          <w:t xml:space="preserve">Implementing the verification environment and debugging to 100% using SystemVerilog and Cadence platforms</w:t>
        </w:r>
      </w:ins>
    </w:p>
    <w:p w:rsidR="00000000" w:rsidDel="00000000" w:rsidP="00000000" w:rsidRDefault="00000000" w:rsidRPr="00000000" w14:paraId="0000000A">
      <w:pPr>
        <w:keepNext w:val="0"/>
        <w:keepLines w:val="0"/>
        <w:widowControl w:val="1"/>
        <w:numPr>
          <w:ilvl w:val="0"/>
          <w:numId w:val="2"/>
        </w:numPr>
        <w:spacing w:after="200" w:before="0" w:line="276" w:lineRule="auto"/>
        <w:ind w:left="720" w:right="0" w:hanging="360"/>
        <w:jc w:val="left"/>
        <w:rPr>
          <w:ins w:author="doronblu" w:id="9" w:date="2018-12-31T14:45:00Z"/>
          <w:b w:val="0"/>
          <w:i w:val="0"/>
          <w:smallCaps w:val="0"/>
          <w:strike w:val="0"/>
          <w:color w:val="000000"/>
          <w:sz w:val="22"/>
          <w:szCs w:val="22"/>
          <w:u w:val="none"/>
          <w:vertAlign w:val="baseline"/>
          <w:rPrChange w:author="doronblu" w:id="13" w:date="2018-12-31T16:23:00Z">
            <w:rPr>
              <w:highlight w:val="yellow"/>
            </w:rPr>
          </w:rPrChange>
        </w:rPr>
        <w:pPrChange w:author="doronblu" w:id="0" w:date="2018-12-31T16:23:00Z">
          <w:pPr>
            <w:jc w:val="both"/>
          </w:pPr>
        </w:pPrChange>
      </w:pPr>
      <w:ins w:author="doronblu" w:id="9" w:date="2018-12-31T14:45:00Z">
        <w:r w:rsidDel="00000000" w:rsidR="00000000" w:rsidRPr="00000000">
          <w:rPr>
            <w:rtl w:val="0"/>
          </w:rPr>
          <w:t xml:space="preserve">Creating scripts for automation processes using Perl and/or Python</w:t>
        </w:r>
        <w:r w:rsidDel="00000000" w:rsidR="00000000" w:rsidRPr="00000000">
          <w:rPr>
            <w:rtl w:val="0"/>
          </w:rPr>
        </w:r>
      </w:ins>
    </w:p>
    <w:p w:rsidR="00000000" w:rsidDel="00000000" w:rsidP="00000000" w:rsidRDefault="00000000" w:rsidRPr="00000000" w14:paraId="0000000B">
      <w:pPr>
        <w:jc w:val="both"/>
        <w:rPr>
          <w:ins w:author="ITC4" w:id="14" w:date="2018-12-31T11:34:00Z"/>
          <w:del w:author="doronblu" w:id="15" w:date="2018-12-31T14:41:00Z"/>
          <w:highlight w:val="yellow"/>
        </w:rPr>
      </w:pPr>
      <w:ins w:author="ITC4" w:id="14" w:date="2018-12-31T11:34:00Z">
        <w:del w:author="doronblu" w:id="15" w:date="2018-12-31T14:41:00Z">
          <w:r w:rsidDel="00000000" w:rsidR="00000000" w:rsidRPr="00000000">
            <w:rPr>
              <w:highlight w:val="yellow"/>
              <w:rtl w:val="0"/>
              <w:rPrChange w:author="ITC4" w:id="16" w:date="2018-12-31T11:40:00Z">
                <w:rPr>
                  <w:rFonts w:ascii="Cambria" w:cs="Cambria" w:eastAsia="Cambria" w:hAnsi="Cambria"/>
                  <w:color w:val="17365d"/>
                  <w:sz w:val="52"/>
                  <w:szCs w:val="52"/>
                </w:rPr>
              </w:rPrChange>
            </w:rPr>
            <w:delText xml:space="preserve">Add motivation (</w:delText>
          </w:r>
          <w:r w:rsidDel="00000000" w:rsidR="00000000" w:rsidRPr="00000000">
            <w:rPr>
              <w:highlight w:val="yellow"/>
              <w:rtl w:val="0"/>
            </w:rPr>
            <w:delText xml:space="preserve">“</w:delText>
          </w:r>
          <w:r w:rsidDel="00000000" w:rsidR="00000000" w:rsidRPr="00000000">
            <w:rPr>
              <w:highlight w:val="yellow"/>
              <w:rtl w:val="0"/>
              <w:rPrChange w:author="ITC4" w:id="17" w:date="2018-12-31T11:40:00Z">
                <w:rPr>
                  <w:rFonts w:ascii="Cambria" w:cs="Cambria" w:eastAsia="Cambria" w:hAnsi="Cambria"/>
                  <w:color w:val="17365d"/>
                  <w:sz w:val="52"/>
                  <w:szCs w:val="52"/>
                </w:rPr>
              </w:rPrChange>
            </w:rPr>
            <w:delText xml:space="preserve">most people….here we want the Fellows to..</w:delText>
          </w:r>
          <w:r w:rsidDel="00000000" w:rsidR="00000000" w:rsidRPr="00000000">
            <w:rPr>
              <w:highlight w:val="yellow"/>
              <w:rtl w:val="0"/>
            </w:rPr>
            <w:delText xml:space="preserve">”</w:delText>
          </w:r>
          <w:r w:rsidDel="00000000" w:rsidR="00000000" w:rsidRPr="00000000">
            <w:rPr>
              <w:highlight w:val="yellow"/>
              <w:rtl w:val="0"/>
              <w:rPrChange w:author="ITC4" w:id="18" w:date="2018-12-31T11:40:00Z">
                <w:rPr>
                  <w:rFonts w:ascii="Cambria" w:cs="Cambria" w:eastAsia="Cambria" w:hAnsi="Cambria"/>
                  <w:color w:val="17365d"/>
                  <w:sz w:val="52"/>
                  <w:szCs w:val="52"/>
                </w:rPr>
              </w:rPrChange>
            </w:rPr>
            <w:delText xml:space="preserve">)</w:delText>
          </w:r>
          <w:r w:rsidDel="00000000" w:rsidR="00000000" w:rsidRPr="00000000">
            <w:rPr>
              <w:rtl w:val="0"/>
            </w:rPr>
          </w:r>
        </w:del>
      </w:ins>
    </w:p>
    <w:p w:rsidR="00000000" w:rsidDel="00000000" w:rsidP="00000000" w:rsidRDefault="00000000" w:rsidRPr="00000000" w14:paraId="0000000C">
      <w:pPr>
        <w:jc w:val="both"/>
        <w:rPr>
          <w:ins w:author="ITC4" w:id="14" w:date="2018-12-31T11:34:00Z"/>
          <w:del w:author="doronblu" w:id="15" w:date="2018-12-31T14:41:00Z"/>
          <w:highlight w:val="yellow"/>
        </w:rPr>
      </w:pPr>
      <w:ins w:author="ITC4" w:id="14" w:date="2018-12-31T11:34:00Z">
        <w:del w:author="doronblu" w:id="15" w:date="2018-12-31T14:41:00Z">
          <w:r w:rsidDel="00000000" w:rsidR="00000000" w:rsidRPr="00000000">
            <w:rPr>
              <w:highlight w:val="yellow"/>
              <w:rtl w:val="0"/>
              <w:rPrChange w:author="ITC4" w:id="19" w:date="2018-12-31T11:40:00Z">
                <w:rPr>
                  <w:rFonts w:ascii="Cambria" w:cs="Cambria" w:eastAsia="Cambria" w:hAnsi="Cambria"/>
                  <w:color w:val="17365d"/>
                  <w:sz w:val="52"/>
                  <w:szCs w:val="52"/>
                </w:rPr>
              </w:rPrChange>
            </w:rPr>
            <w:delText xml:space="preserve">Add goals</w:delText>
          </w:r>
          <w:r w:rsidDel="00000000" w:rsidR="00000000" w:rsidRPr="00000000">
            <w:rPr>
              <w:highlight w:val="yellow"/>
              <w:rtl w:val="0"/>
            </w:rPr>
            <w:delText xml:space="preserve">.</w:delText>
          </w:r>
        </w:del>
      </w:ins>
    </w:p>
    <w:p w:rsidR="00000000" w:rsidDel="00000000" w:rsidP="00000000" w:rsidRDefault="00000000" w:rsidRPr="00000000" w14:paraId="0000000D">
      <w:pPr>
        <w:pStyle w:val="Heading2"/>
        <w:rPr>
          <w:ins w:author="ITC4" w:id="14" w:date="2018-12-31T11:34:00Z"/>
        </w:rPr>
        <w:pPrChange w:author="doronblu" w:id="0" w:date="2018-12-31T14:45:00Z">
          <w:pPr>
            <w:jc w:val="both"/>
          </w:pPr>
        </w:pPrChange>
      </w:pPr>
      <w:ins w:author="ITC4" w:id="14" w:date="2018-12-31T11:34:00Z">
        <w:r w:rsidDel="00000000" w:rsidR="00000000" w:rsidRPr="00000000">
          <w:rPr>
            <w:rtl w:val="0"/>
          </w:rPr>
          <w:t xml:space="preserve">Project description:</w:t>
        </w:r>
      </w:ins>
    </w:p>
    <w:p w:rsidR="00000000" w:rsidDel="00000000" w:rsidP="00000000" w:rsidRDefault="00000000" w:rsidRPr="00000000" w14:paraId="0000000E">
      <w:pPr>
        <w:jc w:val="both"/>
        <w:rPr/>
        <w:pPrChange w:author="doronblu" w:id="0" w:date="2018-12-31T15:03:00Z">
          <w:pPr/>
        </w:pPrChange>
      </w:pPr>
      <w:del w:author="ITC4" w:id="21" w:date="2018-12-29T19:46:00Z">
        <w:r w:rsidDel="00000000" w:rsidR="00000000" w:rsidRPr="00000000">
          <w:rPr>
            <w:rtl w:val="0"/>
          </w:rPr>
          <w:delText xml:space="preserve">You </w:delText>
        </w:r>
      </w:del>
      <w:ins w:author="ITC4" w:id="21" w:date="2018-12-29T19:46:00Z">
        <w:r w:rsidDel="00000000" w:rsidR="00000000" w:rsidRPr="00000000">
          <w:rPr>
            <w:rtl w:val="0"/>
          </w:rPr>
          <w:t xml:space="preserve">In their final project the Fellows </w:t>
        </w:r>
      </w:ins>
      <w:r w:rsidDel="00000000" w:rsidR="00000000" w:rsidRPr="00000000">
        <w:rPr>
          <w:rtl w:val="0"/>
        </w:rPr>
        <w:t xml:space="preserve">will be implementing a </w:t>
      </w:r>
      <w:del w:author="doronblu" w:id="22" w:date="2018-12-31T15:03:00Z">
        <w:r w:rsidDel="00000000" w:rsidR="00000000" w:rsidRPr="00000000">
          <w:rPr>
            <w:b w:val="1"/>
            <w:rtl w:val="0"/>
          </w:rPr>
          <w:delText xml:space="preserve">parameterised</w:delText>
        </w:r>
        <w:r w:rsidDel="00000000" w:rsidR="00000000" w:rsidRPr="00000000">
          <w:rPr>
            <w:rtl w:val="0"/>
          </w:rPr>
          <w:delText xml:space="preserve"> </w:delText>
        </w:r>
      </w:del>
      <w:r w:rsidDel="00000000" w:rsidR="00000000" w:rsidRPr="00000000">
        <w:rPr>
          <w:rtl w:val="0"/>
        </w:rPr>
        <w:t xml:space="preserve">block which is dedicated for image processing purposes. The block will support two operations: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Change w:author="ITC4" w:id="0" w:date="2018-12-29T19:50:00Z">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Threshold – Convert an image from RGB to binary by turning all pixels below some threshold value to zero and all pixels </w:t>
      </w:r>
      <w:del w:author="ITC4" w:id="24" w:date="2018-12-29T19:49: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about </w:delText>
        </w:r>
      </w:del>
      <w:ins w:author="ITC4" w:id="24" w:date="2018-12-29T19:49: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threshold to one.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Change w:author="ITC4" w:id="0" w:date="2018-12-29T19:50:00Z">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Brighteness – Add a constant value to each pixel of the image.</w:t>
      </w:r>
    </w:p>
    <w:p w:rsidR="00000000" w:rsidDel="00000000" w:rsidP="00000000" w:rsidRDefault="00000000" w:rsidRPr="00000000" w14:paraId="00000011">
      <w:pPr>
        <w:jc w:val="both"/>
        <w:rPr/>
        <w:pPrChange w:author="doronblu" w:id="0" w:date="2018-12-31T15:04:00Z">
          <w:pPr/>
        </w:pPrChange>
      </w:pPr>
      <w:r w:rsidDel="00000000" w:rsidR="00000000" w:rsidRPr="00000000">
        <w:rPr>
          <w:rtl w:val="0"/>
        </w:rPr>
        <w:t xml:space="preserve">The block receives requests from </w:t>
      </w:r>
      <w:del w:author="ITC4" w:id="27" w:date="2018-12-29T19:50:00Z">
        <w:r w:rsidDel="00000000" w:rsidR="00000000" w:rsidRPr="00000000">
          <w:rPr>
            <w:rtl w:val="0"/>
          </w:rPr>
          <w:delText xml:space="preserve">2 </w:delText>
        </w:r>
      </w:del>
      <w:ins w:author="ITC4" w:id="27" w:date="2018-12-29T19:50:00Z">
        <w:r w:rsidDel="00000000" w:rsidR="00000000" w:rsidRPr="00000000">
          <w:rPr>
            <w:rtl w:val="0"/>
          </w:rPr>
          <w:t xml:space="preserve">two </w:t>
        </w:r>
      </w:ins>
      <w:r w:rsidDel="00000000" w:rsidR="00000000" w:rsidRPr="00000000">
        <w:rPr>
          <w:rtl w:val="0"/>
        </w:rPr>
        <w:t xml:space="preserve">different external sources, uses a fixed arbitration (slv0 is the highest) if needed and gives service to the granted source according to the request mode,</w:t>
      </w:r>
      <w:ins w:author="doronblu" w:id="28" w:date="2018-12-31T15:03:00Z">
        <w:r w:rsidDel="00000000" w:rsidR="00000000" w:rsidRPr="00000000">
          <w:rPr>
            <w:rtl w:val="0"/>
          </w:rPr>
          <w:t xml:space="preserve"> relevant operation value and the data sent from the granted source.</w:t>
        </w:r>
      </w:ins>
      <w:del w:author="doronblu" w:id="28" w:date="2018-12-31T15:03:00Z">
        <w:r w:rsidDel="00000000" w:rsidR="00000000" w:rsidRPr="00000000">
          <w:rPr>
            <w:rtl w:val="0"/>
          </w:rPr>
          <w:delText xml:space="preserve"> addresses and corresponding value.</w:delText>
        </w:r>
      </w:del>
      <w:r w:rsidDel="00000000" w:rsidR="00000000" w:rsidRPr="00000000">
        <w:rPr>
          <w:rtl w:val="0"/>
        </w:rPr>
      </w:r>
    </w:p>
    <w:p w:rsidR="00000000" w:rsidDel="00000000" w:rsidP="00000000" w:rsidRDefault="00000000" w:rsidRPr="00000000" w14:paraId="00000012">
      <w:pPr>
        <w:jc w:val="both"/>
        <w:rPr>
          <w:ins w:author="doronblu" w:id="35" w:date="2018-12-31T15:04:00Z"/>
        </w:rPr>
        <w:pPrChange w:author="doronblu" w:id="0" w:date="2018-12-31T16:19:00Z">
          <w:pPr/>
        </w:pPrChange>
      </w:pPr>
      <w:ins w:author="doronblu" w:id="30" w:date="2018-12-31T15:04:00Z">
        <w:r w:rsidDel="00000000" w:rsidR="00000000" w:rsidRPr="00000000">
          <w:rPr>
            <w:rtl w:val="0"/>
          </w:rPr>
          <w:t xml:space="preserve">The data is sent from the sources through the data bus (configurable width of </w:t>
        </w:r>
      </w:ins>
      <w:r w:rsidDel="00000000" w:rsidR="00000000" w:rsidRPr="00000000">
        <w:rPr>
          <w:rtl w:val="0"/>
        </w:rPr>
        <w:t xml:space="preserve">32/64</w:t>
      </w:r>
      <w:ins w:author="doronblu" w:id="31" w:date="2018-12-31T16:17:00Z">
        <w:r w:rsidDel="00000000" w:rsidR="00000000" w:rsidRPr="00000000">
          <w:rPr>
            <w:rtl w:val="0"/>
          </w:rPr>
          <w:t xml:space="preserve"> bits) to the block </w:t>
        </w:r>
      </w:ins>
      <w:r w:rsidDel="00000000" w:rsidR="00000000" w:rsidRPr="00000000">
        <w:rPr>
          <w:rtl w:val="0"/>
        </w:rPr>
        <w:t xml:space="preserve">where</w:t>
      </w:r>
      <w:ins w:author="doronblu" w:id="32" w:date="2018-12-31T16:18:00Z">
        <w:r w:rsidDel="00000000" w:rsidR="00000000" w:rsidRPr="00000000">
          <w:rPr>
            <w:rtl w:val="0"/>
          </w:rPr>
          <w:t xml:space="preserve"> every byte represents </w:t>
        </w:r>
      </w:ins>
      <w:r w:rsidDel="00000000" w:rsidR="00000000" w:rsidRPr="00000000">
        <w:rPr>
          <w:rtl w:val="0"/>
        </w:rPr>
        <w:t xml:space="preserve">either</w:t>
      </w:r>
      <w:ins w:author="doronblu" w:id="33" w:date="2018-12-31T16:18:00Z">
        <w:r w:rsidDel="00000000" w:rsidR="00000000" w:rsidRPr="00000000">
          <w:rPr>
            <w:rtl w:val="0"/>
          </w:rPr>
          <w:t xml:space="preserve"> a header value or</w:t>
        </w:r>
      </w:ins>
      <w:r w:rsidDel="00000000" w:rsidR="00000000" w:rsidRPr="00000000">
        <w:rPr>
          <w:rtl w:val="0"/>
        </w:rPr>
        <w:t xml:space="preserve"> </w:t>
      </w:r>
      <w:ins w:author="doronblu" w:id="34" w:date="2018-12-31T16:18:00Z">
        <w:r w:rsidDel="00000000" w:rsidR="00000000" w:rsidRPr="00000000">
          <w:rPr>
            <w:rtl w:val="0"/>
          </w:rPr>
          <w:t xml:space="preserve">an actual pixel R/G/B value.</w:t>
        </w:r>
      </w:ins>
      <w:r w:rsidDel="00000000" w:rsidR="00000000" w:rsidRPr="00000000">
        <w:rPr>
          <w:rtl w:val="0"/>
        </w:rPr>
        <w:t xml:space="preserve"> The block supports processing BMP with pixel format of 24-bit pixel (24bpp).</w:t>
      </w:r>
      <w:ins w:author="doronblu" w:id="35" w:date="2018-12-31T15:04:00Z">
        <w:r w:rsidDel="00000000" w:rsidR="00000000" w:rsidRPr="00000000">
          <w:rPr>
            <w:rtl w:val="0"/>
          </w:rPr>
        </w:r>
      </w:ins>
    </w:p>
    <w:p w:rsidR="00000000" w:rsidDel="00000000" w:rsidP="00000000" w:rsidRDefault="00000000" w:rsidRPr="00000000" w14:paraId="00000013">
      <w:pPr>
        <w:jc w:val="both"/>
        <w:rPr/>
        <w:pPrChange w:author="doronblu" w:id="0" w:date="2018-12-31T16:19:00Z">
          <w:pPr/>
        </w:pPrChange>
      </w:pPr>
      <w:del w:author="doronblu" w:id="35" w:date="2018-12-31T15:04:00Z">
        <w:r w:rsidDel="00000000" w:rsidR="00000000" w:rsidRPr="00000000">
          <w:rPr>
            <w:rtl w:val="0"/>
          </w:rPr>
          <w:delText xml:space="preserve">The block is interfacing with a memory in which various images are already stored. Every address holds a 8 bit (byte) value representing the red, green or the blue value of the pixel. </w:delText>
        </w:r>
      </w:del>
      <w:r w:rsidDel="00000000" w:rsidR="00000000" w:rsidRPr="00000000">
        <w:rPr>
          <w:rtl w:val="0"/>
        </w:rPr>
        <w:t xml:space="preserve">An operation start</w:t>
      </w:r>
      <w:ins w:author="ITC4" w:id="37" w:date="2018-12-29T19:51:00Z">
        <w:r w:rsidDel="00000000" w:rsidR="00000000" w:rsidRPr="00000000">
          <w:rPr>
            <w:rtl w:val="0"/>
          </w:rPr>
          <w:t xml:space="preserve">s</w:t>
        </w:r>
      </w:ins>
      <w:r w:rsidDel="00000000" w:rsidR="00000000" w:rsidRPr="00000000">
        <w:rPr>
          <w:rtl w:val="0"/>
        </w:rPr>
        <w:t xml:space="preserve"> by receiving all the image relevant data from the </w:t>
      </w:r>
      <w:del w:author="doronblu" w:id="38" w:date="2018-12-31T16:19:00Z">
        <w:r w:rsidDel="00000000" w:rsidR="00000000" w:rsidRPr="00000000">
          <w:rPr>
            <w:rtl w:val="0"/>
          </w:rPr>
          <w:delText xml:space="preserve">memory</w:delText>
        </w:r>
      </w:del>
      <w:ins w:author="doronblu" w:id="38" w:date="2018-12-31T16:19:00Z">
        <w:r w:rsidDel="00000000" w:rsidR="00000000" w:rsidRPr="00000000">
          <w:rPr>
            <w:rtl w:val="0"/>
          </w:rPr>
          <w:t xml:space="preserve">block,</w:t>
        </w:r>
      </w:ins>
      <w:del w:author="doronblu" w:id="39" w:date="2018-12-31T16:19:00Z">
        <w:r w:rsidDel="00000000" w:rsidR="00000000" w:rsidRPr="00000000">
          <w:rPr>
            <w:rtl w:val="0"/>
          </w:rPr>
          <w:delText xml:space="preserve">,</w:delText>
        </w:r>
      </w:del>
      <w:r w:rsidDel="00000000" w:rsidR="00000000" w:rsidRPr="00000000">
        <w:rPr>
          <w:rtl w:val="0"/>
        </w:rPr>
        <w:t xml:space="preserve"> </w:t>
      </w:r>
      <w:ins w:author="doronblu" w:id="40" w:date="2018-12-31T16:19:00Z">
        <w:r w:rsidDel="00000000" w:rsidR="00000000" w:rsidRPr="00000000">
          <w:rPr>
            <w:rtl w:val="0"/>
          </w:rPr>
          <w:t xml:space="preserve">performing</w:t>
        </w:r>
      </w:ins>
      <w:del w:author="doronblu" w:id="40" w:date="2018-12-31T16:19:00Z">
        <w:r w:rsidDel="00000000" w:rsidR="00000000" w:rsidRPr="00000000">
          <w:rPr>
            <w:rtl w:val="0"/>
          </w:rPr>
          <w:delText xml:space="preserve">do</w:delText>
        </w:r>
      </w:del>
      <w:r w:rsidDel="00000000" w:rsidR="00000000" w:rsidRPr="00000000">
        <w:rPr>
          <w:rtl w:val="0"/>
        </w:rPr>
        <w:t xml:space="preserve"> the necessary calculations and then </w:t>
      </w:r>
      <w:del w:author="doronblu" w:id="41" w:date="2018-12-31T16:19:00Z">
        <w:r w:rsidDel="00000000" w:rsidR="00000000" w:rsidRPr="00000000">
          <w:rPr>
            <w:rtl w:val="0"/>
          </w:rPr>
          <w:delText xml:space="preserve">writing the results back to the memory.</w:delText>
        </w:r>
      </w:del>
      <w:ins w:author="doronblu" w:id="41" w:date="2018-12-31T16:19:00Z">
        <w:r w:rsidDel="00000000" w:rsidR="00000000" w:rsidRPr="00000000">
          <w:rPr>
            <w:rtl w:val="0"/>
          </w:rPr>
          <w:t xml:space="preserve">outputting the results outside.</w:t>
        </w:r>
      </w:ins>
      <w:r w:rsidDel="00000000" w:rsidR="00000000" w:rsidRPr="00000000">
        <w:rPr>
          <w:rtl w:val="0"/>
        </w:rPr>
        <w:t xml:space="preserve"> </w:t>
      </w:r>
    </w:p>
    <w:p w:rsidR="00000000" w:rsidDel="00000000" w:rsidP="00000000" w:rsidRDefault="00000000" w:rsidRPr="00000000" w14:paraId="00000014">
      <w:pPr>
        <w:jc w:val="both"/>
        <w:rPr>
          <w:ins w:author="ITC4" w:id="44" w:date="2018-12-29T19:52:00Z"/>
          <w:del w:author="doronblu" w:id="43" w:date="2018-12-31T16:23:00Z"/>
        </w:rPr>
      </w:pPr>
      <w:del w:author="doronblu" w:id="43" w:date="2018-12-31T16:23:00Z">
        <w:r w:rsidDel="00000000" w:rsidR="00000000" w:rsidRPr="00000000">
          <w:rPr>
            <w:rtl w:val="0"/>
          </w:rPr>
          <w:delText xml:space="preserve">An operation can be aborted if</w:delText>
        </w:r>
      </w:del>
      <w:ins w:author="ITC4" w:id="44" w:date="2018-12-29T19:52:00Z">
        <w:del w:author="doronblu" w:id="43" w:date="2018-12-31T16:23:00Z">
          <w:r w:rsidDel="00000000" w:rsidR="00000000" w:rsidRPr="00000000">
            <w:rPr>
              <w:rtl w:val="0"/>
            </w:rPr>
            <w:delText xml:space="preserve">:</w:delText>
          </w:r>
        </w:del>
      </w:ins>
    </w:p>
    <w:p w:rsidR="00000000" w:rsidDel="00000000" w:rsidP="00000000" w:rsidRDefault="00000000" w:rsidRPr="00000000" w14:paraId="00000015">
      <w:pPr>
        <w:keepNext w:val="0"/>
        <w:keepLines w:val="0"/>
        <w:widowControl w:val="1"/>
        <w:numPr>
          <w:ilvl w:val="0"/>
          <w:numId w:val="1"/>
        </w:numPr>
        <w:spacing w:after="0" w:before="0" w:line="276" w:lineRule="auto"/>
        <w:ind w:left="720" w:right="0" w:hanging="360"/>
        <w:jc w:val="both"/>
        <w:rPr>
          <w:ins w:author="ITC4" w:id="45" w:date="2018-12-29T19:52:00Z"/>
          <w:del w:author="doronblu" w:id="43" w:date="2018-12-31T16:23:00Z"/>
          <w:b w:val="0"/>
          <w:i w:val="0"/>
          <w:smallCaps w:val="0"/>
          <w:strike w:val="0"/>
          <w:color w:val="000000"/>
          <w:sz w:val="22"/>
          <w:szCs w:val="22"/>
          <w:u w:val="none"/>
          <w:shd w:fill="auto" w:val="clear"/>
          <w:vertAlign w:val="baseline"/>
          <w:rPrChange w:author="ITC4" w:id="46" w:date="2018-12-29T19:52:00Z">
            <w:rPr/>
          </w:rPrChange>
        </w:rPr>
        <w:pPrChange w:author="ITC4" w:id="0" w:date="2018-12-29T19:52:00Z">
          <w:pPr>
            <w:jc w:val="both"/>
          </w:pPr>
        </w:pPrChange>
      </w:pPr>
      <w:del w:author="doronblu" w:id="43" w:date="2018-12-31T16:23:00Z">
        <w:r w:rsidDel="00000000" w:rsidR="00000000" w:rsidRPr="00000000">
          <w:rPr>
            <w:rtl w:val="0"/>
          </w:rPr>
          <w:delText xml:space="preserve"> the operation is non-invert and the value received from the relevant source is 0</w:delText>
        </w:r>
      </w:del>
      <w:ins w:author="ITC4" w:id="45" w:date="2018-12-29T19:52:00Z">
        <w:del w:author="doronblu" w:id="43" w:date="2018-12-31T16:23:00Z">
          <w:r w:rsidDel="00000000" w:rsidR="00000000" w:rsidRPr="00000000">
            <w:rPr>
              <w:rtl w:val="0"/>
            </w:rPr>
          </w:r>
        </w:del>
      </w:ins>
    </w:p>
    <w:p w:rsidR="00000000" w:rsidDel="00000000" w:rsidP="00000000" w:rsidRDefault="00000000" w:rsidRPr="00000000" w14:paraId="00000016">
      <w:pPr>
        <w:keepNext w:val="0"/>
        <w:keepLines w:val="0"/>
        <w:widowControl w:val="1"/>
        <w:numPr>
          <w:ilvl w:val="0"/>
          <w:numId w:val="1"/>
        </w:numPr>
        <w:spacing w:after="0" w:before="0" w:line="276" w:lineRule="auto"/>
        <w:ind w:left="720" w:right="0" w:hanging="360"/>
        <w:jc w:val="both"/>
        <w:rPr>
          <w:ins w:author="ITC4" w:id="47" w:date="2018-12-29T19:52:00Z"/>
          <w:del w:author="doronblu" w:id="43" w:date="2018-12-31T16:23:00Z"/>
          <w:b w:val="0"/>
          <w:i w:val="0"/>
          <w:smallCaps w:val="0"/>
          <w:strike w:val="0"/>
          <w:color w:val="000000"/>
          <w:sz w:val="22"/>
          <w:szCs w:val="22"/>
          <w:u w:val="none"/>
          <w:shd w:fill="auto" w:val="clear"/>
          <w:vertAlign w:val="baseline"/>
          <w:rPrChange w:author="ITC4" w:id="48" w:date="2018-12-29T19:52:00Z">
            <w:rPr/>
          </w:rPrChange>
        </w:rPr>
        <w:pPrChange w:author="ITC4" w:id="0" w:date="2018-12-29T19:52:00Z">
          <w:pPr>
            <w:jc w:val="both"/>
          </w:pPr>
        </w:pPrChange>
      </w:pPr>
      <w:del w:author="doronblu" w:id="43" w:date="2018-12-31T16:23:00Z">
        <w:r w:rsidDel="00000000" w:rsidR="00000000" w:rsidRPr="00000000">
          <w:rPr>
            <w:rtl w:val="0"/>
          </w:rPr>
          <w:delText xml:space="preserve">, the start address of the processed image plus the image size exceeds memory region</w:delText>
        </w:r>
      </w:del>
      <w:ins w:author="ITC4" w:id="47" w:date="2018-12-29T19:52:00Z">
        <w:del w:author="doronblu" w:id="43" w:date="2018-12-31T16:23:00Z">
          <w:r w:rsidDel="00000000" w:rsidR="00000000" w:rsidRPr="00000000">
            <w:rPr>
              <w:rtl w:val="0"/>
            </w:rPr>
          </w:r>
        </w:del>
      </w:ins>
    </w:p>
    <w:p w:rsidR="00000000" w:rsidDel="00000000" w:rsidP="00000000" w:rsidRDefault="00000000" w:rsidRPr="00000000" w14:paraId="00000017">
      <w:pPr>
        <w:keepNext w:val="0"/>
        <w:keepLines w:val="0"/>
        <w:widowControl w:val="1"/>
        <w:numPr>
          <w:ilvl w:val="0"/>
          <w:numId w:val="1"/>
        </w:numPr>
        <w:spacing w:after="200" w:before="0" w:line="276" w:lineRule="auto"/>
        <w:ind w:left="720" w:right="0" w:hanging="360"/>
        <w:jc w:val="both"/>
        <w:rPr>
          <w:ins w:author="ITC4" w:id="49" w:date="2018-12-29T19:52:00Z"/>
          <w:del w:author="doronblu" w:id="43" w:date="2018-12-31T16:23:00Z"/>
          <w:b w:val="0"/>
          <w:i w:val="0"/>
          <w:smallCaps w:val="0"/>
          <w:strike w:val="0"/>
          <w:color w:val="000000"/>
          <w:sz w:val="22"/>
          <w:szCs w:val="22"/>
          <w:u w:val="none"/>
          <w:shd w:fill="auto" w:val="clear"/>
          <w:vertAlign w:val="baseline"/>
          <w:rPrChange w:author="ITC4" w:id="50" w:date="2018-12-29T19:52:00Z">
            <w:rPr/>
          </w:rPrChange>
        </w:rPr>
        <w:pPrChange w:author="ITC4" w:id="0" w:date="2018-12-29T19:52:00Z">
          <w:pPr>
            <w:jc w:val="both"/>
          </w:pPr>
        </w:pPrChange>
      </w:pPr>
      <w:del w:author="doronblu" w:id="43" w:date="2018-12-31T16:23:00Z">
        <w:r w:rsidDel="00000000" w:rsidR="00000000" w:rsidRPr="00000000">
          <w:rPr>
            <w:rtl w:val="0"/>
          </w:rPr>
          <w:delText xml:space="preserve"> or the original image is overridden. </w:delText>
        </w:r>
      </w:del>
      <w:ins w:author="ITC4" w:id="49" w:date="2018-12-29T19:52:00Z">
        <w:del w:author="doronblu" w:id="43" w:date="2018-12-31T16:23:00Z">
          <w:r w:rsidDel="00000000" w:rsidR="00000000" w:rsidRPr="00000000">
            <w:rPr>
              <w:rtl w:val="0"/>
            </w:rPr>
          </w:r>
        </w:del>
      </w:ins>
    </w:p>
    <w:p w:rsidR="00000000" w:rsidDel="00000000" w:rsidP="00000000" w:rsidRDefault="00000000" w:rsidRPr="00000000" w14:paraId="00000018">
      <w:pPr>
        <w:jc w:val="both"/>
        <w:rPr>
          <w:del w:author="doronblu" w:id="43" w:date="2018-12-31T16:23:00Z"/>
        </w:rPr>
        <w:pPrChange w:author="ITC4" w:id="0" w:date="2018-12-29T19:50:00Z">
          <w:pPr/>
        </w:pPrChange>
      </w:pPr>
      <w:del w:author="doronblu" w:id="43" w:date="2018-12-31T16:23:00Z">
        <w:r w:rsidDel="00000000" w:rsidR="00000000" w:rsidRPr="00000000">
          <w:rPr>
            <w:rtl w:val="0"/>
          </w:rPr>
          <w:delText xml:space="preserve">A corresponding error indication should be raised in such case.</w:delText>
        </w:r>
      </w:del>
    </w:p>
    <w:p w:rsidR="00000000" w:rsidDel="00000000" w:rsidP="00000000" w:rsidRDefault="00000000" w:rsidRPr="00000000" w14:paraId="00000019">
      <w:pPr>
        <w:jc w:val="both"/>
        <w:rPr>
          <w:ins w:author="doronblu" w:id="52" w:date="2018-12-31T16:35:00Z"/>
        </w:rPr>
        <w:pPrChange w:author="ITC4" w:id="0" w:date="2018-12-29T19:50:00Z">
          <w:pPr/>
        </w:pPrChange>
      </w:pPr>
      <w:r w:rsidDel="00000000" w:rsidR="00000000" w:rsidRPr="00000000">
        <w:rPr>
          <w:rtl w:val="0"/>
        </w:rPr>
        <w:t xml:space="preserve">If the block is during processing operation then no other requests can be received and thus no grant/rdy should be generated during processing time.</w:t>
      </w:r>
      <w:ins w:author="doronblu" w:id="52" w:date="2018-12-31T16:35:00Z">
        <w:r w:rsidDel="00000000" w:rsidR="00000000" w:rsidRPr="00000000">
          <w:rPr>
            <w:rtl w:val="0"/>
          </w:rPr>
        </w:r>
      </w:ins>
    </w:p>
    <w:p w:rsidR="00000000" w:rsidDel="00000000" w:rsidP="00000000" w:rsidRDefault="00000000" w:rsidRPr="00000000" w14:paraId="0000001A">
      <w:pPr>
        <w:rPr>
          <w:ins w:author="doronblu" w:id="52" w:date="2018-12-31T16:35:00Z"/>
        </w:rPr>
      </w:pPr>
      <w:ins w:author="doronblu" w:id="52" w:date="2018-12-31T16:35:00Z">
        <w:r w:rsidDel="00000000" w:rsidR="00000000" w:rsidRPr="00000000">
          <w:br w:type="page"/>
        </w:r>
        <w:r w:rsidDel="00000000" w:rsidR="00000000" w:rsidRPr="00000000">
          <w:rPr>
            <w:rtl w:val="0"/>
          </w:rPr>
        </w:r>
      </w:ins>
    </w:p>
    <w:p w:rsidR="00000000" w:rsidDel="00000000" w:rsidP="00000000" w:rsidRDefault="00000000" w:rsidRPr="00000000" w14:paraId="0000001B">
      <w:pPr>
        <w:pStyle w:val="Heading2"/>
        <w:rPr>
          <w:ins w:author="doronblu" w:id="52" w:date="2018-12-31T16:35:00Z"/>
        </w:rPr>
        <w:pPrChange w:author="doronblu" w:id="0" w:date="2018-12-31T16:35:00Z">
          <w:pPr/>
        </w:pPrChange>
      </w:pPr>
      <w:ins w:author="doronblu" w:id="52" w:date="2018-12-31T16:35:00Z">
        <w:r w:rsidDel="00000000" w:rsidR="00000000" w:rsidRPr="00000000">
          <w:rPr>
            <w:rtl w:val="0"/>
          </w:rPr>
          <w:t xml:space="preserve">Infrastructure </w:t>
        </w:r>
      </w:ins>
    </w:p>
    <w:p w:rsidR="00000000" w:rsidDel="00000000" w:rsidP="00000000" w:rsidRDefault="00000000" w:rsidRPr="00000000" w14:paraId="0000001C">
      <w:pPr>
        <w:rPr>
          <w:ins w:author="doronblu" w:id="52" w:date="2018-12-31T16:35:00Z"/>
        </w:rPr>
      </w:pPr>
      <w:ins w:author="doronblu" w:id="52" w:date="2018-12-31T16:35:00Z">
        <w:r w:rsidDel="00000000" w:rsidR="00000000" w:rsidRPr="00000000">
          <w:rPr>
            <w:rtl w:val="0"/>
          </w:rPr>
          <w:t xml:space="preserve">The fellows will mostly use the Cadence Cloud Orchestrator platform and utilize tools such as Xcelium, vManager and more.</w:t>
        </w:r>
      </w:ins>
    </w:p>
    <w:p w:rsidR="00000000" w:rsidDel="00000000" w:rsidP="00000000" w:rsidRDefault="00000000" w:rsidRPr="00000000" w14:paraId="0000001D">
      <w:pPr>
        <w:pStyle w:val="Heading2"/>
        <w:rPr>
          <w:ins w:author="doronblu" w:id="52" w:date="2018-12-31T16:35:00Z"/>
        </w:rPr>
        <w:pPrChange w:author="doronblu" w:id="0" w:date="2018-12-31T16:40:00Z">
          <w:pPr/>
        </w:pPrChange>
      </w:pPr>
      <w:ins w:author="doronblu" w:id="52" w:date="2018-12-31T16:35:00Z">
        <w:r w:rsidDel="00000000" w:rsidR="00000000" w:rsidRPr="00000000">
          <w:rPr>
            <w:rtl w:val="0"/>
          </w:rPr>
          <w:t xml:space="preserve">Project format</w:t>
        </w:r>
      </w:ins>
    </w:p>
    <w:p w:rsidR="00000000" w:rsidDel="00000000" w:rsidP="00000000" w:rsidRDefault="00000000" w:rsidRPr="00000000" w14:paraId="0000001E">
      <w:pPr>
        <w:rPr/>
      </w:pPr>
      <w:ins w:author="doronblu" w:id="52" w:date="2018-12-31T16:35:00Z">
        <w:r w:rsidDel="00000000" w:rsidR="00000000" w:rsidRPr="00000000">
          <w:rPr>
            <w:rtl w:val="0"/>
          </w:rPr>
          <w:t xml:space="preserve">The fellows will be divided to groups (2-3 persons in each group) and each group will be responsible to divide the different responsibilities to the different group members. The golden rule for this project is that you either the designer of a specific sub-block or you are in charge of the verification for this block. By this we will ensure a full understanding of the entire block and each fellow will understand better the relationship between a chip design engineer and a design verification engineer. </w:t>
        </w:r>
      </w:ins>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Evaluation and Mentorship</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weekly status meetings with the program’s Tech Lead the Fellows will be measured according to the following categories: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understanding of the module and its complexity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Presenting a working verification environment (reference module, coverage definitions and implementation, etc.) according to a defined verification plan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Reaching 100% pass rate (no Design bugs) and 100% coverage (all wanted inputs and scenarios were checked)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7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Demonstrating good communication and team-work skills </w:t>
      </w:r>
    </w:p>
    <w:p w:rsidR="00000000" w:rsidDel="00000000" w:rsidP="00000000" w:rsidRDefault="00000000" w:rsidRPr="00000000" w14:paraId="00000026">
      <w:pPr>
        <w:pStyle w:val="Heading1"/>
        <w:rPr/>
      </w:pPr>
      <w:r w:rsidDel="00000000" w:rsidR="00000000" w:rsidRPr="00000000">
        <w:rPr>
          <w:rtl w:val="0"/>
        </w:rPr>
        <w:t xml:space="preserve">Professional checkpoints </w:t>
      </w:r>
    </w:p>
    <w:p w:rsidR="00000000" w:rsidDel="00000000" w:rsidP="00000000" w:rsidRDefault="00000000" w:rsidRPr="00000000" w14:paraId="00000027">
      <w:pPr>
        <w:spacing w:after="0" w:line="240" w:lineRule="auto"/>
        <w:rPr>
          <w:rFonts w:ascii="Cambria" w:cs="Cambria" w:eastAsia="Cambria" w:hAnsi="Cambria"/>
          <w:color w:val="000000"/>
        </w:rPr>
      </w:pPr>
      <w:r w:rsidDel="00000000" w:rsidR="00000000" w:rsidRPr="00000000">
        <w:rPr>
          <w:rFonts w:ascii="Calibri" w:cs="Calibri" w:eastAsia="Calibri" w:hAnsi="Calibri"/>
          <w:color w:val="000000"/>
          <w:u w:val="single"/>
          <w:rtl w:val="0"/>
        </w:rPr>
        <w:t xml:space="preserve">Checkpoint #1</w:t>
      </w:r>
      <w:r w:rsidDel="00000000" w:rsidR="00000000" w:rsidRPr="00000000">
        <w:rPr>
          <w:rFonts w:ascii="Calibri" w:cs="Calibri" w:eastAsia="Calibri" w:hAnsi="Calibri"/>
          <w:color w:val="000000"/>
          <w:rtl w:val="0"/>
        </w:rPr>
        <w:t xml:space="preserve">: Submitting a project planning document which will include the responsibilities for each sub-block implementation, Verification plan and a list of required scripts. </w:t>
      </w:r>
      <w:r w:rsidDel="00000000" w:rsidR="00000000" w:rsidRPr="00000000">
        <w:rPr>
          <w:rFonts w:ascii="Calibri" w:cs="Calibri" w:eastAsia="Calibri" w:hAnsi="Calibri"/>
          <w:b w:val="1"/>
          <w:color w:val="000000"/>
          <w:rtl w:val="0"/>
        </w:rPr>
        <w:t xml:space="preserve">Deadline: </w:t>
      </w:r>
      <w:r w:rsidDel="00000000" w:rsidR="00000000" w:rsidRPr="00000000">
        <w:rPr>
          <w:rFonts w:ascii="Calibri" w:cs="Calibri" w:eastAsia="Calibri" w:hAnsi="Calibri"/>
          <w:color w:val="000000"/>
          <w:rtl w:val="0"/>
        </w:rPr>
        <w:t xml:space="preserve">TBD </w:t>
      </w:r>
      <w:r w:rsidDel="00000000" w:rsidR="00000000" w:rsidRPr="00000000">
        <w:rPr>
          <w:rtl w:val="0"/>
        </w:rPr>
      </w:r>
    </w:p>
    <w:p w:rsidR="00000000" w:rsidDel="00000000" w:rsidP="00000000" w:rsidRDefault="00000000" w:rsidRPr="00000000" w14:paraId="00000028">
      <w:pPr>
        <w:spacing w:after="0" w:line="240" w:lineRule="auto"/>
        <w:rPr>
          <w:rFonts w:ascii="Cambria" w:cs="Cambria" w:eastAsia="Cambria" w:hAnsi="Cambria"/>
          <w:color w:val="000000"/>
        </w:rPr>
      </w:pPr>
      <w:r w:rsidDel="00000000" w:rsidR="00000000" w:rsidRPr="00000000">
        <w:rPr>
          <w:rFonts w:ascii="Calibri" w:cs="Calibri" w:eastAsia="Calibri" w:hAnsi="Calibri"/>
          <w:color w:val="000000"/>
          <w:u w:val="single"/>
          <w:rtl w:val="0"/>
        </w:rPr>
        <w:t xml:space="preserve">Checkpoint #2</w:t>
      </w:r>
      <w:r w:rsidDel="00000000" w:rsidR="00000000" w:rsidRPr="00000000">
        <w:rPr>
          <w:rFonts w:ascii="Calibri" w:cs="Calibri" w:eastAsia="Calibri" w:hAnsi="Calibri"/>
          <w:color w:val="000000"/>
          <w:rtl w:val="0"/>
        </w:rPr>
        <w:t xml:space="preserve">: Final implementation of all the sub-blocks using Verilog. </w:t>
      </w:r>
      <w:r w:rsidDel="00000000" w:rsidR="00000000" w:rsidRPr="00000000">
        <w:rPr>
          <w:rFonts w:ascii="Calibri" w:cs="Calibri" w:eastAsia="Calibri" w:hAnsi="Calibri"/>
          <w:b w:val="1"/>
          <w:color w:val="000000"/>
          <w:rtl w:val="0"/>
        </w:rPr>
        <w:t xml:space="preserve">Deadline: </w:t>
      </w:r>
      <w:r w:rsidDel="00000000" w:rsidR="00000000" w:rsidRPr="00000000">
        <w:rPr>
          <w:rFonts w:ascii="Calibri" w:cs="Calibri" w:eastAsia="Calibri" w:hAnsi="Calibri"/>
          <w:color w:val="000000"/>
          <w:rtl w:val="0"/>
        </w:rPr>
        <w:t xml:space="preserve">TBD </w:t>
      </w:r>
      <w:r w:rsidDel="00000000" w:rsidR="00000000" w:rsidRPr="00000000">
        <w:rPr>
          <w:rtl w:val="0"/>
        </w:rPr>
      </w:r>
    </w:p>
    <w:p w:rsidR="00000000" w:rsidDel="00000000" w:rsidP="00000000" w:rsidRDefault="00000000" w:rsidRPr="00000000" w14:paraId="00000029">
      <w:pPr>
        <w:spacing w:after="0" w:line="240" w:lineRule="auto"/>
        <w:rPr>
          <w:rFonts w:ascii="Cambria" w:cs="Cambria" w:eastAsia="Cambria" w:hAnsi="Cambria"/>
          <w:color w:val="000000"/>
        </w:rPr>
      </w:pPr>
      <w:r w:rsidDel="00000000" w:rsidR="00000000" w:rsidRPr="00000000">
        <w:rPr>
          <w:rFonts w:ascii="Calibri" w:cs="Calibri" w:eastAsia="Calibri" w:hAnsi="Calibri"/>
          <w:color w:val="000000"/>
          <w:u w:val="single"/>
          <w:rtl w:val="0"/>
        </w:rPr>
        <w:t xml:space="preserve">Checkpoint #3</w:t>
      </w:r>
      <w:r w:rsidDel="00000000" w:rsidR="00000000" w:rsidRPr="00000000">
        <w:rPr>
          <w:rFonts w:ascii="Calibri" w:cs="Calibri" w:eastAsia="Calibri" w:hAnsi="Calibri"/>
          <w:color w:val="000000"/>
          <w:rtl w:val="0"/>
        </w:rPr>
        <w:t xml:space="preserve">: Verification environment is ready for simulation. </w:t>
      </w:r>
      <w:r w:rsidDel="00000000" w:rsidR="00000000" w:rsidRPr="00000000">
        <w:rPr>
          <w:rFonts w:ascii="Calibri" w:cs="Calibri" w:eastAsia="Calibri" w:hAnsi="Calibri"/>
          <w:b w:val="1"/>
          <w:color w:val="000000"/>
          <w:rtl w:val="0"/>
        </w:rPr>
        <w:t xml:space="preserve">Deadline: </w:t>
      </w:r>
      <w:r w:rsidDel="00000000" w:rsidR="00000000" w:rsidRPr="00000000">
        <w:rPr>
          <w:rFonts w:ascii="Calibri" w:cs="Calibri" w:eastAsia="Calibri" w:hAnsi="Calibri"/>
          <w:color w:val="000000"/>
          <w:rtl w:val="0"/>
        </w:rPr>
        <w:t xml:space="preserve">TBD </w:t>
      </w:r>
      <w:r w:rsidDel="00000000" w:rsidR="00000000" w:rsidRPr="00000000">
        <w:rPr>
          <w:rtl w:val="0"/>
        </w:rPr>
      </w:r>
    </w:p>
    <w:p w:rsidR="00000000" w:rsidDel="00000000" w:rsidP="00000000" w:rsidRDefault="00000000" w:rsidRPr="00000000" w14:paraId="0000002A">
      <w:pPr>
        <w:spacing w:after="0" w:line="240" w:lineRule="auto"/>
        <w:rPr>
          <w:rFonts w:ascii="Cambria" w:cs="Cambria" w:eastAsia="Cambria" w:hAnsi="Cambria"/>
          <w:color w:val="000000"/>
        </w:rPr>
      </w:pPr>
      <w:bookmarkStart w:colFirst="0" w:colLast="0" w:name="_gjdgxs" w:id="0"/>
      <w:bookmarkEnd w:id="0"/>
      <w:r w:rsidDel="00000000" w:rsidR="00000000" w:rsidRPr="00000000">
        <w:rPr>
          <w:rFonts w:ascii="Calibri" w:cs="Calibri" w:eastAsia="Calibri" w:hAnsi="Calibri"/>
          <w:color w:val="000000"/>
          <w:u w:val="single"/>
          <w:rtl w:val="0"/>
        </w:rPr>
        <w:t xml:space="preserve">Checkpoint #4</w:t>
      </w:r>
      <w:r w:rsidDel="00000000" w:rsidR="00000000" w:rsidRPr="00000000">
        <w:rPr>
          <w:rFonts w:ascii="Calibri" w:cs="Calibri" w:eastAsia="Calibri" w:hAnsi="Calibri"/>
          <w:color w:val="000000"/>
          <w:rtl w:val="0"/>
        </w:rPr>
        <w:t xml:space="preserve">: Achieving 100% pass rate and coverage. </w:t>
      </w:r>
      <w:r w:rsidDel="00000000" w:rsidR="00000000" w:rsidRPr="00000000">
        <w:rPr>
          <w:rFonts w:ascii="Calibri" w:cs="Calibri" w:eastAsia="Calibri" w:hAnsi="Calibri"/>
          <w:b w:val="1"/>
          <w:color w:val="000000"/>
          <w:rtl w:val="0"/>
        </w:rPr>
        <w:t xml:space="preserve">Deadline: </w:t>
      </w:r>
      <w:r w:rsidDel="00000000" w:rsidR="00000000" w:rsidRPr="00000000">
        <w:rPr>
          <w:rFonts w:ascii="Calibri" w:cs="Calibri" w:eastAsia="Calibri" w:hAnsi="Calibri"/>
          <w:color w:val="000000"/>
          <w:rtl w:val="0"/>
        </w:rPr>
        <w:t xml:space="preserve">TBD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7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Checkpoint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Submitting a project report (summary).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Deadline: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2C">
      <w:pPr>
        <w:rPr>
          <w:ins w:author="doronblu" w:id="56" w:date="2018-12-31T16:39:00Z"/>
        </w:rPr>
      </w:pPr>
      <w:ins w:author="doronblu" w:id="56" w:date="2018-12-31T16:39:00Z">
        <w:r w:rsidDel="00000000" w:rsidR="00000000" w:rsidRPr="00000000">
          <w:rPr>
            <w:rtl w:val="0"/>
          </w:rPr>
        </w:r>
      </w:ins>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del w:author="doronblu" w:id="57" w:date="2018-12-31T16:24:00Z"/>
        </w:rPr>
        <w:pPrChange w:author="ITC4" w:id="0" w:date="2018-12-29T19:50:00Z">
          <w:pPr/>
        </w:pPrChange>
      </w:pPr>
      <w:del w:author="doronblu" w:id="57" w:date="2018-12-31T16:24:00Z">
        <w:r w:rsidDel="00000000" w:rsidR="00000000" w:rsidRPr="00000000">
          <w:rPr>
            <w:rtl w:val="0"/>
          </w:rPr>
          <w:delText xml:space="preserve">Memory data bus width is according to a pre-defined parameter (32 or 64).</w:delText>
        </w:r>
      </w:del>
    </w:p>
    <w:p w:rsidR="00000000" w:rsidDel="00000000" w:rsidP="00000000" w:rsidRDefault="00000000" w:rsidRPr="00000000" w14:paraId="0000002F">
      <w:pPr>
        <w:jc w:val="both"/>
        <w:rPr/>
        <w:pPrChange w:author="ITC4" w:id="0" w:date="2018-12-29T19:50:00Z">
          <w:pPr/>
        </w:pPrChange>
      </w:pPr>
      <w:del w:author="doronblu" w:id="57" w:date="2018-12-31T16:24:00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030">
      <w:pPr>
        <w:rPr>
          <w:ins w:author="doronblu" w:id="60" w:date="2018-12-31T14:25:00Z"/>
        </w:rPr>
      </w:pPr>
      <w:ins w:author="doronblu" w:id="60" w:date="2018-12-31T14:25:00Z">
        <w:r w:rsidDel="00000000" w:rsidR="00000000" w:rsidRPr="00000000">
          <w:br w:type="page"/>
        </w:r>
        <w:r w:rsidDel="00000000" w:rsidR="00000000" w:rsidRPr="00000000">
          <w:rPr>
            <w:rtl w:val="0"/>
          </w:rPr>
        </w:r>
      </w:ins>
    </w:p>
    <w:p w:rsidR="00000000" w:rsidDel="00000000" w:rsidP="00000000" w:rsidRDefault="00000000" w:rsidRPr="00000000" w14:paraId="00000031">
      <w:pPr>
        <w:pStyle w:val="Title"/>
        <w:rPr/>
        <w:pPrChange w:author="doronblu" w:id="0" w:date="2018-12-31T16:15:00Z">
          <w:pPr/>
        </w:pPrChange>
      </w:pPr>
      <w:ins w:author="doronblu" w:id="60" w:date="2018-12-31T14:25:00Z">
        <w:r w:rsidDel="00000000" w:rsidR="00000000" w:rsidRPr="00000000">
          <w:rPr>
            <w:rtl w:val="0"/>
          </w:rPr>
          <w:t xml:space="preserve">Block Diagram</w:t>
        </w:r>
      </w:ins>
      <w:del w:author="doronblu" w:id="60" w:date="2018-12-31T14:25:00Z">
        <w:r w:rsidDel="00000000" w:rsidR="00000000" w:rsidRPr="00000000">
          <w:br w:type="page"/>
        </w:r>
      </w:del>
      <w:ins w:author="ITC4" w:id="61" w:date="2018-12-31T11:43:00Z">
        <w:del w:author="doronblu" w:id="60" w:date="2018-12-31T14:25:00Z">
          <w:r w:rsidDel="00000000" w:rsidR="00000000" w:rsidRPr="00000000">
            <w:rPr>
              <w:rtl w:val="0"/>
            </w:rPr>
            <w:delText xml:space="preserve">Add explanation what is the picture.</w:delText>
          </w:r>
        </w:del>
      </w:ins>
      <w:r w:rsidDel="00000000" w:rsidR="00000000" w:rsidRPr="00000000">
        <w:rPr>
          <w:rtl w:val="0"/>
        </w:rPr>
      </w:r>
    </w:p>
    <w:p w:rsidR="00000000" w:rsidDel="00000000" w:rsidP="00000000" w:rsidRDefault="00000000" w:rsidRPr="00000000" w14:paraId="00000032">
      <w:pPr>
        <w:rPr>
          <w:ins w:author="doronblu" w:id="63" w:date="2018-12-31T14:39:00Z"/>
        </w:rPr>
      </w:pPr>
      <w:ins w:author="doronblu" w:id="63" w:date="2018-12-31T14:39:00Z">
        <w:r w:rsidDel="00000000" w:rsidR="00000000" w:rsidRPr="00000000">
          <w:rPr>
            <w:rtl w:val="0"/>
          </w:rPr>
        </w:r>
      </w:ins>
    </w:p>
    <w:p w:rsidR="00000000" w:rsidDel="00000000" w:rsidP="00000000" w:rsidRDefault="00000000" w:rsidRPr="00000000" w14:paraId="00000033">
      <w:pPr>
        <w:rPr>
          <w:ins w:author="doronblu" w:id="64" w:date="2018-12-31T14:23:00Z"/>
        </w:rPr>
      </w:pPr>
      <w:r w:rsidDel="00000000" w:rsidR="00000000" w:rsidRPr="00000000">
        <w:rPr/>
        <w:drawing>
          <wp:inline distB="0" distT="0" distL="0" distR="0">
            <wp:extent cx="6303272" cy="331998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03272" cy="3319981"/>
                    </a:xfrm>
                    <a:prstGeom prst="rect"/>
                    <a:ln/>
                  </pic:spPr>
                </pic:pic>
              </a:graphicData>
            </a:graphic>
          </wp:inline>
        </w:drawing>
      </w:r>
      <w:ins w:author="doronblu" w:id="64" w:date="2018-12-31T14:23:00Z">
        <w:r w:rsidDel="00000000" w:rsidR="00000000" w:rsidRPr="00000000">
          <w:rPr>
            <w:rtl w:val="0"/>
          </w:rPr>
        </w:r>
      </w:ins>
    </w:p>
    <w:p w:rsidR="00000000" w:rsidDel="00000000" w:rsidP="00000000" w:rsidRDefault="00000000" w:rsidRPr="00000000" w14:paraId="00000034">
      <w:pPr>
        <w:jc w:val="both"/>
        <w:rPr>
          <w:shd w:fill="auto" w:val="clear"/>
          <w:rPrChange w:author="doronblu" w:id="65" w:date="2018-12-31T14:22:00Z">
            <w:rPr>
              <w:rFonts w:ascii="Cambria" w:cs="Cambria" w:eastAsia="Cambria" w:hAnsi="Cambria"/>
              <w:color w:val="17365d"/>
              <w:sz w:val="52"/>
              <w:szCs w:val="52"/>
            </w:rPr>
          </w:rPrChange>
        </w:rPr>
        <w:pPrChange w:author="doronblu" w:id="0" w:date="2018-12-31T14:22:00Z">
          <w:pPr/>
        </w:pPrChange>
      </w:pPr>
      <w:r w:rsidDel="00000000" w:rsidR="00000000" w:rsidRPr="00000000">
        <w:rPr>
          <w:rtl w:val="0"/>
        </w:rPr>
      </w:r>
    </w:p>
    <w:p w:rsidR="00000000" w:rsidDel="00000000" w:rsidP="00000000" w:rsidRDefault="00000000" w:rsidRPr="00000000" w14:paraId="00000035">
      <w:pPr>
        <w:pStyle w:val="Title"/>
        <w:jc w:val="both"/>
        <w:rPr/>
        <w:pPrChange w:author="ITC4" w:id="0" w:date="2018-12-29T19:50:00Z">
          <w:pPr>
            <w:pStyle w:val="Title"/>
          </w:pPr>
        </w:pPrChange>
      </w:pPr>
      <w:del w:author="doronblu" w:id="66" w:date="2018-12-31T14:21:00Z">
        <w:r w:rsidDel="00000000" w:rsidR="00000000" w:rsidRPr="00000000">
          <w:rPr/>
          <w:drawing>
            <wp:inline distB="0" distT="0" distL="0" distR="0">
              <wp:extent cx="5943600" cy="48088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08855"/>
                      </a:xfrm>
                      <a:prstGeom prst="rect"/>
                      <a:ln/>
                    </pic:spPr>
                  </pic:pic>
                </a:graphicData>
              </a:graphic>
            </wp:inline>
          </w:drawing>
        </w:r>
      </w:del>
      <w:r w:rsidDel="00000000" w:rsidR="00000000" w:rsidRPr="00000000">
        <w:br w:type="page"/>
      </w:r>
      <w:r w:rsidDel="00000000" w:rsidR="00000000" w:rsidRPr="00000000">
        <w:rPr>
          <w:rtl w:val="0"/>
        </w:rPr>
        <w:t xml:space="preserve">Signal definitions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1185"/>
        <w:gridCol w:w="1496"/>
        <w:gridCol w:w="4377"/>
        <w:tblGridChange w:id="0">
          <w:tblGrid>
            <w:gridCol w:w="2518"/>
            <w:gridCol w:w="1185"/>
            <w:gridCol w:w="1496"/>
            <w:gridCol w:w="4377"/>
          </w:tblGrid>
        </w:tblGridChange>
      </w:tblGrid>
      <w:tr>
        <w:trPr>
          <w:trHeight w:val="380" w:hRule="atLeast"/>
        </w:trPr>
        <w:tc>
          <w:tcPr>
            <w:vAlign w:val="center"/>
          </w:tcPr>
          <w:p w:rsidR="00000000" w:rsidDel="00000000" w:rsidP="00000000" w:rsidRDefault="00000000" w:rsidRPr="00000000" w14:paraId="00000036">
            <w:pPr>
              <w:jc w:val="center"/>
              <w:rPr>
                <w:shd w:fill="auto" w:val="clear"/>
                <w:rPrChange w:author="ITC4" w:id="68" w:date="2018-12-29T19:50:00Z">
                  <w:rPr>
                    <w:b w:val="1"/>
                  </w:rPr>
                </w:rPrChange>
              </w:rPr>
              <w:pPrChange w:author="ITC4" w:id="0" w:date="2018-12-29T19:50:00Z">
                <w:pPr>
                  <w:spacing w:after="200" w:line="276" w:lineRule="auto"/>
                  <w:jc w:val="center"/>
                </w:pPr>
              </w:pPrChange>
            </w:pPr>
            <w:r w:rsidDel="00000000" w:rsidR="00000000" w:rsidRPr="00000000">
              <w:rPr>
                <w:b w:val="1"/>
                <w:rtl w:val="0"/>
              </w:rPr>
              <w:t xml:space="preserve">Signal Name</w:t>
            </w:r>
          </w:p>
        </w:tc>
        <w:tc>
          <w:tcPr>
            <w:vAlign w:val="center"/>
          </w:tcPr>
          <w:p w:rsidR="00000000" w:rsidDel="00000000" w:rsidP="00000000" w:rsidRDefault="00000000" w:rsidRPr="00000000" w14:paraId="00000037">
            <w:pPr>
              <w:jc w:val="center"/>
              <w:rPr>
                <w:shd w:fill="auto" w:val="clear"/>
                <w:rPrChange w:author="ITC4" w:id="69" w:date="2018-12-29T19:50:00Z">
                  <w:rPr>
                    <w:b w:val="1"/>
                  </w:rPr>
                </w:rPrChange>
              </w:rPr>
              <w:pPrChange w:author="ITC4" w:id="0" w:date="2018-12-29T19:50:00Z">
                <w:pPr>
                  <w:spacing w:after="200" w:line="276" w:lineRule="auto"/>
                  <w:jc w:val="center"/>
                </w:pPr>
              </w:pPrChange>
            </w:pPr>
            <w:r w:rsidDel="00000000" w:rsidR="00000000" w:rsidRPr="00000000">
              <w:rPr>
                <w:b w:val="1"/>
                <w:rtl w:val="0"/>
              </w:rPr>
              <w:t xml:space="preserve">Width</w:t>
            </w:r>
          </w:p>
        </w:tc>
        <w:tc>
          <w:tcPr>
            <w:vAlign w:val="center"/>
          </w:tcPr>
          <w:p w:rsidR="00000000" w:rsidDel="00000000" w:rsidP="00000000" w:rsidRDefault="00000000" w:rsidRPr="00000000" w14:paraId="00000038">
            <w:pPr>
              <w:jc w:val="center"/>
              <w:rPr>
                <w:shd w:fill="auto" w:val="clear"/>
                <w:rPrChange w:author="ITC4" w:id="70" w:date="2018-12-29T19:50:00Z">
                  <w:rPr>
                    <w:b w:val="1"/>
                  </w:rPr>
                </w:rPrChange>
              </w:rPr>
              <w:pPrChange w:author="ITC4" w:id="0" w:date="2018-12-29T19:50:00Z">
                <w:pPr>
                  <w:spacing w:after="200" w:line="276" w:lineRule="auto"/>
                  <w:jc w:val="center"/>
                </w:pPr>
              </w:pPrChange>
            </w:pPr>
            <w:r w:rsidDel="00000000" w:rsidR="00000000" w:rsidRPr="00000000">
              <w:rPr>
                <w:b w:val="1"/>
                <w:rtl w:val="0"/>
              </w:rPr>
              <w:t xml:space="preserve">Direction</w:t>
            </w:r>
          </w:p>
        </w:tc>
        <w:tc>
          <w:tcPr>
            <w:vAlign w:val="center"/>
          </w:tcPr>
          <w:p w:rsidR="00000000" w:rsidDel="00000000" w:rsidP="00000000" w:rsidRDefault="00000000" w:rsidRPr="00000000" w14:paraId="00000039">
            <w:pPr>
              <w:jc w:val="center"/>
              <w:rPr>
                <w:shd w:fill="auto" w:val="clear"/>
                <w:rPrChange w:author="ITC4" w:id="71" w:date="2018-12-29T19:50:00Z">
                  <w:rPr>
                    <w:b w:val="1"/>
                  </w:rPr>
                </w:rPrChange>
              </w:rPr>
              <w:pPrChange w:author="ITC4" w:id="0" w:date="2018-12-29T19:50:00Z">
                <w:pPr>
                  <w:spacing w:after="200" w:line="276" w:lineRule="auto"/>
                  <w:jc w:val="center"/>
                </w:pPr>
              </w:pPrChange>
            </w:pPr>
            <w:r w:rsidDel="00000000" w:rsidR="00000000" w:rsidRPr="00000000">
              <w:rPr>
                <w:b w:val="1"/>
                <w:rtl w:val="0"/>
              </w:rPr>
              <w:t xml:space="preserve">Description</w:t>
            </w:r>
          </w:p>
        </w:tc>
      </w:tr>
      <w:tr>
        <w:trPr>
          <w:trHeight w:val="380" w:hRule="atLeast"/>
        </w:trPr>
        <w:tc>
          <w:tcPr>
            <w:vAlign w:val="center"/>
          </w:tcPr>
          <w:p w:rsidR="00000000" w:rsidDel="00000000" w:rsidP="00000000" w:rsidRDefault="00000000" w:rsidRPr="00000000" w14:paraId="0000003A">
            <w:pPr>
              <w:jc w:val="center"/>
              <w:rPr/>
              <w:pPrChange w:author="ITC4" w:id="0" w:date="2018-12-29T19:50:00Z">
                <w:pPr>
                  <w:spacing w:after="200" w:line="276" w:lineRule="auto"/>
                </w:pPr>
              </w:pPrChange>
            </w:pPr>
            <w:r w:rsidDel="00000000" w:rsidR="00000000" w:rsidRPr="00000000">
              <w:rPr>
                <w:rtl w:val="0"/>
              </w:rPr>
              <w:t xml:space="preserve">clk</w:t>
            </w:r>
          </w:p>
        </w:tc>
        <w:tc>
          <w:tcPr>
            <w:vAlign w:val="center"/>
          </w:tcPr>
          <w:p w:rsidR="00000000" w:rsidDel="00000000" w:rsidP="00000000" w:rsidRDefault="00000000" w:rsidRPr="00000000" w14:paraId="0000003B">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3C">
            <w:pPr>
              <w:jc w:val="center"/>
              <w:rPr/>
              <w:pPrChange w:author="ITC4" w:id="0" w:date="2018-12-29T19:50:00Z">
                <w:pPr>
                  <w:spacing w:after="200" w:line="276" w:lineRule="auto"/>
                </w:pPr>
              </w:pPrChange>
            </w:pPr>
            <w:r w:rsidDel="00000000" w:rsidR="00000000" w:rsidRPr="00000000">
              <w:rPr>
                <w:rtl w:val="0"/>
              </w:rPr>
              <w:t xml:space="preserve">Input</w:t>
            </w:r>
          </w:p>
        </w:tc>
        <w:tc>
          <w:tcPr>
            <w:vAlign w:val="center"/>
          </w:tcPr>
          <w:p w:rsidR="00000000" w:rsidDel="00000000" w:rsidP="00000000" w:rsidRDefault="00000000" w:rsidRPr="00000000" w14:paraId="0000003D">
            <w:pPr>
              <w:jc w:val="center"/>
              <w:rPr/>
              <w:pPrChange w:author="ITC4" w:id="0" w:date="2018-12-29T19:50:00Z">
                <w:pPr>
                  <w:spacing w:after="200" w:line="276" w:lineRule="auto"/>
                </w:pPr>
              </w:pPrChange>
            </w:pPr>
            <w:r w:rsidDel="00000000" w:rsidR="00000000" w:rsidRPr="00000000">
              <w:rPr>
                <w:rtl w:val="0"/>
              </w:rPr>
              <w:t xml:space="preserve">Clock signal</w:t>
            </w:r>
          </w:p>
        </w:tc>
      </w:tr>
      <w:tr>
        <w:trPr>
          <w:trHeight w:val="380" w:hRule="atLeast"/>
        </w:trPr>
        <w:tc>
          <w:tcPr>
            <w:vAlign w:val="center"/>
          </w:tcPr>
          <w:p w:rsidR="00000000" w:rsidDel="00000000" w:rsidP="00000000" w:rsidRDefault="00000000" w:rsidRPr="00000000" w14:paraId="0000003E">
            <w:pPr>
              <w:jc w:val="center"/>
              <w:rPr/>
              <w:pPrChange w:author="ITC4" w:id="0" w:date="2018-12-29T19:50:00Z">
                <w:pPr>
                  <w:spacing w:after="200" w:line="276" w:lineRule="auto"/>
                </w:pPr>
              </w:pPrChange>
            </w:pPr>
            <w:r w:rsidDel="00000000" w:rsidR="00000000" w:rsidRPr="00000000">
              <w:rPr>
                <w:rtl w:val="0"/>
              </w:rPr>
              <w:t xml:space="preserve">rst_n</w:t>
            </w:r>
          </w:p>
        </w:tc>
        <w:tc>
          <w:tcPr>
            <w:vAlign w:val="center"/>
          </w:tcPr>
          <w:p w:rsidR="00000000" w:rsidDel="00000000" w:rsidP="00000000" w:rsidRDefault="00000000" w:rsidRPr="00000000" w14:paraId="0000003F">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40">
            <w:pPr>
              <w:jc w:val="center"/>
              <w:rPr/>
              <w:pPrChange w:author="ITC4" w:id="0" w:date="2018-12-29T19:50:00Z">
                <w:pPr>
                  <w:spacing w:after="200" w:line="276" w:lineRule="auto"/>
                </w:pPr>
              </w:pPrChange>
            </w:pPr>
            <w:r w:rsidDel="00000000" w:rsidR="00000000" w:rsidRPr="00000000">
              <w:rPr>
                <w:rtl w:val="0"/>
              </w:rPr>
              <w:t xml:space="preserve">Input</w:t>
            </w:r>
          </w:p>
        </w:tc>
        <w:tc>
          <w:tcPr>
            <w:vAlign w:val="center"/>
          </w:tcPr>
          <w:p w:rsidR="00000000" w:rsidDel="00000000" w:rsidP="00000000" w:rsidRDefault="00000000" w:rsidRPr="00000000" w14:paraId="00000041">
            <w:pPr>
              <w:jc w:val="center"/>
              <w:rPr/>
              <w:pPrChange w:author="ITC4" w:id="0" w:date="2018-12-29T19:50:00Z">
                <w:pPr>
                  <w:spacing w:after="200" w:line="276" w:lineRule="auto"/>
                </w:pPr>
              </w:pPrChange>
            </w:pPr>
            <w:r w:rsidDel="00000000" w:rsidR="00000000" w:rsidRPr="00000000">
              <w:rPr>
                <w:rtl w:val="0"/>
              </w:rPr>
              <w:t xml:space="preserve">reset signal (active low)</w:t>
            </w:r>
          </w:p>
        </w:tc>
      </w:tr>
      <w:tr>
        <w:trPr>
          <w:trHeight w:val="380" w:hRule="atLeast"/>
        </w:trPr>
        <w:tc>
          <w:tcPr>
            <w:vAlign w:val="center"/>
          </w:tcPr>
          <w:p w:rsidR="00000000" w:rsidDel="00000000" w:rsidP="00000000" w:rsidRDefault="00000000" w:rsidRPr="00000000" w14:paraId="00000042">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43">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44">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45">
            <w:pPr>
              <w:jc w:val="center"/>
              <w:rPr/>
              <w:pPrChange w:author="ITC4" w:id="0" w:date="2018-12-29T19:50:00Z">
                <w:pPr>
                  <w:spacing w:after="200" w:line="276" w:lineRule="auto"/>
                </w:pPr>
              </w:pPrChange>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46">
            <w:pPr>
              <w:jc w:val="center"/>
              <w:rPr/>
              <w:pPrChange w:author="ITC4" w:id="0" w:date="2018-12-29T19:50:00Z">
                <w:pPr>
                  <w:spacing w:after="200" w:line="276" w:lineRule="auto"/>
                </w:pPr>
              </w:pPrChange>
            </w:pPr>
            <w:r w:rsidDel="00000000" w:rsidR="00000000" w:rsidRPr="00000000">
              <w:rPr>
                <w:rtl w:val="0"/>
              </w:rPr>
              <w:t xml:space="preserve">slv</w:t>
            </w:r>
            <w:r w:rsidDel="00000000" w:rsidR="00000000" w:rsidRPr="00000000">
              <w:rPr>
                <w:color w:val="ff0000"/>
                <w:rtl w:val="0"/>
              </w:rPr>
              <w:t xml:space="preserve">X</w:t>
            </w:r>
            <w:r w:rsidDel="00000000" w:rsidR="00000000" w:rsidRPr="00000000">
              <w:rPr>
                <w:rtl w:val="0"/>
              </w:rPr>
              <w:t xml:space="preserve">_mode</w:t>
            </w:r>
          </w:p>
        </w:tc>
        <w:tc>
          <w:tcPr>
            <w:vAlign w:val="center"/>
          </w:tcPr>
          <w:p w:rsidR="00000000" w:rsidDel="00000000" w:rsidP="00000000" w:rsidRDefault="00000000" w:rsidRPr="00000000" w14:paraId="00000047">
            <w:pPr>
              <w:jc w:val="center"/>
              <w:rPr/>
              <w:pPrChange w:author="ITC4" w:id="0" w:date="2018-12-29T19:50:00Z">
                <w:pPr>
                  <w:spacing w:after="200" w:line="276" w:lineRule="auto"/>
                </w:pPr>
              </w:pPrChange>
            </w:pPr>
            <w:r w:rsidDel="00000000" w:rsidR="00000000" w:rsidRPr="00000000">
              <w:rPr>
                <w:rtl w:val="0"/>
              </w:rPr>
              <w:t xml:space="preserve">2 bits</w:t>
            </w:r>
          </w:p>
        </w:tc>
        <w:tc>
          <w:tcPr>
            <w:vAlign w:val="center"/>
          </w:tcPr>
          <w:p w:rsidR="00000000" w:rsidDel="00000000" w:rsidP="00000000" w:rsidRDefault="00000000" w:rsidRPr="00000000" w14:paraId="00000048">
            <w:pPr>
              <w:jc w:val="center"/>
              <w:rPr/>
              <w:pPrChange w:author="ITC4" w:id="0" w:date="2018-12-29T19:50:00Z">
                <w:pPr>
                  <w:spacing w:after="200" w:line="276" w:lineRule="auto"/>
                </w:pPr>
              </w:pPrChange>
            </w:pPr>
            <w:r w:rsidDel="00000000" w:rsidR="00000000" w:rsidRPr="00000000">
              <w:rPr>
                <w:rtl w:val="0"/>
              </w:rPr>
              <w:t xml:space="preserve">Input</w:t>
            </w:r>
          </w:p>
        </w:tc>
        <w:tc>
          <w:tcPr>
            <w:vAlign w:val="center"/>
          </w:tcPr>
          <w:p w:rsidR="00000000" w:rsidDel="00000000" w:rsidP="00000000" w:rsidRDefault="00000000" w:rsidRPr="00000000" w14:paraId="00000049">
            <w:pPr>
              <w:jc w:val="center"/>
              <w:rPr/>
              <w:pPrChange w:author="ITC4" w:id="0" w:date="2018-12-29T19:50:00Z">
                <w:pPr>
                  <w:spacing w:after="200" w:line="276" w:lineRule="auto"/>
                </w:pPr>
              </w:pPrChange>
            </w:pPr>
            <w:r w:rsidDel="00000000" w:rsidR="00000000" w:rsidRPr="00000000">
              <w:rPr>
                <w:rtl w:val="0"/>
              </w:rPr>
              <w:t xml:space="preserve">0 = no req, 1 = threshold operation, 2 = brightness operation</w:t>
            </w:r>
          </w:p>
        </w:tc>
      </w:tr>
      <w:tr>
        <w:trPr>
          <w:trHeight w:val="380" w:hRule="atLeast"/>
        </w:trPr>
        <w:tc>
          <w:tcPr>
            <w:vAlign w:val="center"/>
          </w:tcPr>
          <w:p w:rsidR="00000000" w:rsidDel="00000000" w:rsidP="00000000" w:rsidRDefault="00000000" w:rsidRPr="00000000" w14:paraId="0000004A">
            <w:pPr>
              <w:jc w:val="center"/>
              <w:rPr/>
              <w:pPrChange w:author="ITC4" w:id="0" w:date="2018-12-29T19:50:00Z">
                <w:pPr>
                  <w:spacing w:after="200" w:line="276" w:lineRule="auto"/>
                </w:pPr>
              </w:pPrChange>
            </w:pPr>
            <w:r w:rsidDel="00000000" w:rsidR="00000000" w:rsidRPr="00000000">
              <w:rPr>
                <w:rtl w:val="0"/>
              </w:rPr>
              <w:t xml:space="preserve">slv</w:t>
            </w:r>
            <w:r w:rsidDel="00000000" w:rsidR="00000000" w:rsidRPr="00000000">
              <w:rPr>
                <w:color w:val="ff0000"/>
                <w:rtl w:val="0"/>
              </w:rPr>
              <w:t xml:space="preserve">X</w:t>
            </w:r>
            <w:r w:rsidDel="00000000" w:rsidR="00000000" w:rsidRPr="00000000">
              <w:rPr>
                <w:rtl w:val="0"/>
              </w:rPr>
              <w:t xml:space="preserve">_data_valid</w:t>
            </w:r>
          </w:p>
        </w:tc>
        <w:tc>
          <w:tcPr>
            <w:vAlign w:val="center"/>
          </w:tcPr>
          <w:p w:rsidR="00000000" w:rsidDel="00000000" w:rsidP="00000000" w:rsidRDefault="00000000" w:rsidRPr="00000000" w14:paraId="0000004B">
            <w:pPr>
              <w:jc w:val="center"/>
              <w:rPr/>
              <w:pPrChange w:author="ITC4" w:id="0" w:date="2018-12-29T19:50:00Z">
                <w:pPr>
                  <w:spacing w:after="200" w:line="276" w:lineRule="auto"/>
                </w:pPr>
              </w:pPrChange>
            </w:pPr>
            <w:r w:rsidDel="00000000" w:rsidR="00000000" w:rsidRPr="00000000">
              <w:rPr>
                <w:rtl w:val="0"/>
              </w:rPr>
              <w:t xml:space="preserve">1 bit</w:t>
            </w:r>
          </w:p>
        </w:tc>
        <w:tc>
          <w:tcPr>
            <w:vAlign w:val="center"/>
          </w:tcPr>
          <w:p w:rsidR="00000000" w:rsidDel="00000000" w:rsidP="00000000" w:rsidRDefault="00000000" w:rsidRPr="00000000" w14:paraId="0000004C">
            <w:pPr>
              <w:jc w:val="center"/>
              <w:rPr/>
              <w:pPrChange w:author="ITC4" w:id="0" w:date="2018-12-29T19:50:00Z">
                <w:pPr>
                  <w:spacing w:after="200" w:line="276" w:lineRule="auto"/>
                </w:pPr>
              </w:pPrChange>
            </w:pPr>
            <w:r w:rsidDel="00000000" w:rsidR="00000000" w:rsidRPr="00000000">
              <w:rPr>
                <w:rtl w:val="0"/>
              </w:rPr>
              <w:t xml:space="preserve">Input</w:t>
            </w:r>
          </w:p>
        </w:tc>
        <w:tc>
          <w:tcPr>
            <w:vAlign w:val="center"/>
          </w:tcPr>
          <w:p w:rsidR="00000000" w:rsidDel="00000000" w:rsidP="00000000" w:rsidRDefault="00000000" w:rsidRPr="00000000" w14:paraId="0000004D">
            <w:pPr>
              <w:jc w:val="center"/>
              <w:rPr/>
              <w:pPrChange w:author="ITC4" w:id="0" w:date="2018-12-29T19:50:00Z">
                <w:pPr>
                  <w:spacing w:after="200" w:line="276" w:lineRule="auto"/>
                </w:pPr>
              </w:pPrChange>
            </w:pPr>
            <w:del w:author="doronblu" w:id="91" w:date="2018-12-31T16:25:00Z">
              <w:r w:rsidDel="00000000" w:rsidR="00000000" w:rsidRPr="00000000">
                <w:rPr>
                  <w:rtl w:val="0"/>
                </w:rPr>
                <w:delText xml:space="preserve">Indicates the image start address in the memory</w:delText>
              </w:r>
            </w:del>
            <w:ins w:author="doronblu" w:id="91" w:date="2018-12-31T16:25:00Z">
              <w:r w:rsidDel="00000000" w:rsidR="00000000" w:rsidRPr="00000000">
                <w:rPr>
                  <w:rtl w:val="0"/>
                </w:rPr>
                <w:t xml:space="preserve">Indicates the data on the data bus is valid</w:t>
              </w:r>
            </w:ins>
            <w:r w:rsidDel="00000000" w:rsidR="00000000" w:rsidRPr="00000000">
              <w:rPr>
                <w:rtl w:val="0"/>
              </w:rPr>
            </w:r>
          </w:p>
        </w:tc>
      </w:tr>
      <w:tr>
        <w:trPr>
          <w:trHeight w:val="380" w:hRule="atLeast"/>
        </w:trPr>
        <w:tc>
          <w:tcPr>
            <w:vAlign w:val="center"/>
          </w:tcPr>
          <w:p w:rsidR="00000000" w:rsidDel="00000000" w:rsidP="00000000" w:rsidRDefault="00000000" w:rsidRPr="00000000" w14:paraId="0000004E">
            <w:pPr>
              <w:jc w:val="center"/>
              <w:rPr/>
              <w:pPrChange w:author="ITC4" w:id="0" w:date="2018-12-29T19:50:00Z">
                <w:pPr>
                  <w:spacing w:after="200" w:line="276" w:lineRule="auto"/>
                </w:pPr>
              </w:pPrChange>
            </w:pPr>
            <w:r w:rsidDel="00000000" w:rsidR="00000000" w:rsidRPr="00000000">
              <w:rPr>
                <w:rtl w:val="0"/>
              </w:rPr>
              <w:t xml:space="preserve">slv</w:t>
            </w:r>
            <w:r w:rsidDel="00000000" w:rsidR="00000000" w:rsidRPr="00000000">
              <w:rPr>
                <w:color w:val="ff0000"/>
                <w:rtl w:val="0"/>
              </w:rPr>
              <w:t xml:space="preserve">X</w:t>
            </w:r>
            <w:r w:rsidDel="00000000" w:rsidR="00000000" w:rsidRPr="00000000">
              <w:rPr>
                <w:rtl w:val="0"/>
              </w:rPr>
              <w:t xml:space="preserve">_proc_val</w:t>
            </w:r>
          </w:p>
        </w:tc>
        <w:tc>
          <w:tcPr>
            <w:vAlign w:val="center"/>
          </w:tcPr>
          <w:p w:rsidR="00000000" w:rsidDel="00000000" w:rsidP="00000000" w:rsidRDefault="00000000" w:rsidRPr="00000000" w14:paraId="0000004F">
            <w:pPr>
              <w:jc w:val="center"/>
              <w:rPr/>
              <w:pPrChange w:author="ITC4" w:id="0" w:date="2018-12-29T19:50:00Z">
                <w:pPr>
                  <w:spacing w:after="200" w:line="276" w:lineRule="auto"/>
                </w:pPr>
              </w:pPrChange>
            </w:pPr>
            <w:r w:rsidDel="00000000" w:rsidR="00000000" w:rsidRPr="00000000">
              <w:rPr>
                <w:rtl w:val="0"/>
              </w:rPr>
              <w:t xml:space="preserve">8 bits</w:t>
            </w:r>
          </w:p>
        </w:tc>
        <w:tc>
          <w:tcPr>
            <w:vAlign w:val="center"/>
          </w:tcPr>
          <w:p w:rsidR="00000000" w:rsidDel="00000000" w:rsidP="00000000" w:rsidRDefault="00000000" w:rsidRPr="00000000" w14:paraId="00000050">
            <w:pPr>
              <w:jc w:val="center"/>
              <w:rPr/>
              <w:pPrChange w:author="ITC4" w:id="0" w:date="2018-12-29T19:50:00Z">
                <w:pPr>
                  <w:spacing w:after="200" w:line="276" w:lineRule="auto"/>
                </w:pPr>
              </w:pPrChange>
            </w:pPr>
            <w:ins w:author="doronblu" w:id="95" w:date="2018-12-31T16:24:00Z">
              <w:r w:rsidDel="00000000" w:rsidR="00000000" w:rsidRPr="00000000">
                <w:rPr>
                  <w:rtl w:val="0"/>
                </w:rPr>
                <w:t xml:space="preserve">Input</w:t>
              </w:r>
            </w:ins>
            <w:r w:rsidDel="00000000" w:rsidR="00000000" w:rsidRPr="00000000">
              <w:rPr>
                <w:rtl w:val="0"/>
              </w:rPr>
            </w:r>
          </w:p>
        </w:tc>
        <w:tc>
          <w:tcPr>
            <w:vAlign w:val="center"/>
          </w:tcPr>
          <w:p w:rsidR="00000000" w:rsidDel="00000000" w:rsidP="00000000" w:rsidRDefault="00000000" w:rsidRPr="00000000" w14:paraId="00000051">
            <w:pPr>
              <w:jc w:val="center"/>
              <w:rPr/>
              <w:pPrChange w:author="ITC4" w:id="0" w:date="2018-12-29T19:50:00Z">
                <w:pPr>
                  <w:spacing w:after="200" w:line="276" w:lineRule="auto"/>
                </w:pPr>
              </w:pPrChange>
            </w:pPr>
            <w:del w:author="doronblu" w:id="97" w:date="2018-12-31T16:25:00Z">
              <w:r w:rsidDel="00000000" w:rsidR="00000000" w:rsidRPr="00000000">
                <w:rPr>
                  <w:rtl w:val="0"/>
                </w:rPr>
                <w:delText xml:space="preserve">Indicates to what address to processed image should be stored</w:delText>
              </w:r>
            </w:del>
            <w:ins w:author="doronblu" w:id="97" w:date="2018-12-31T16:25:00Z">
              <w:r w:rsidDel="00000000" w:rsidR="00000000" w:rsidRPr="00000000">
                <w:rPr>
                  <w:rtl w:val="0"/>
                </w:rPr>
                <w:t xml:space="preserve">The header/image data (header comes first and then row by row starting from the top left pixel)</w:t>
              </w:r>
            </w:ins>
            <w:r w:rsidDel="00000000" w:rsidR="00000000" w:rsidRPr="00000000">
              <w:rPr>
                <w:rtl w:val="0"/>
              </w:rPr>
            </w:r>
          </w:p>
        </w:tc>
      </w:tr>
      <w:tr>
        <w:trPr>
          <w:trHeight w:val="380" w:hRule="atLeast"/>
        </w:trPr>
        <w:tc>
          <w:tcPr>
            <w:vAlign w:val="center"/>
          </w:tcPr>
          <w:p w:rsidR="00000000" w:rsidDel="00000000" w:rsidP="00000000" w:rsidRDefault="00000000" w:rsidRPr="00000000" w14:paraId="00000052">
            <w:pPr>
              <w:jc w:val="center"/>
              <w:rPr/>
              <w:pPrChange w:author="ITC4" w:id="0" w:date="2018-12-29T19:50:00Z">
                <w:pPr>
                  <w:spacing w:after="200" w:line="276" w:lineRule="auto"/>
                </w:pPr>
              </w:pPrChange>
            </w:pPr>
            <w:r w:rsidDel="00000000" w:rsidR="00000000" w:rsidRPr="00000000">
              <w:rPr>
                <w:rtl w:val="0"/>
              </w:rPr>
              <w:t xml:space="preserve">slv</w:t>
            </w:r>
            <w:r w:rsidDel="00000000" w:rsidR="00000000" w:rsidRPr="00000000">
              <w:rPr>
                <w:color w:val="ff0000"/>
                <w:rtl w:val="0"/>
              </w:rPr>
              <w:t xml:space="preserve">X</w:t>
            </w:r>
            <w:r w:rsidDel="00000000" w:rsidR="00000000" w:rsidRPr="00000000">
              <w:rPr>
                <w:rtl w:val="0"/>
              </w:rPr>
              <w:t xml:space="preserve">_data</w:t>
            </w:r>
          </w:p>
        </w:tc>
        <w:tc>
          <w:tcPr>
            <w:vAlign w:val="center"/>
          </w:tcPr>
          <w:p w:rsidR="00000000" w:rsidDel="00000000" w:rsidP="00000000" w:rsidRDefault="00000000" w:rsidRPr="00000000" w14:paraId="00000053">
            <w:pPr>
              <w:jc w:val="center"/>
              <w:rPr/>
              <w:pPrChange w:author="ITC4" w:id="0" w:date="2018-12-29T19:50:00Z">
                <w:pPr>
                  <w:spacing w:after="200" w:line="276" w:lineRule="auto"/>
                </w:pPr>
              </w:pPrChange>
            </w:pPr>
            <w:r w:rsidDel="00000000" w:rsidR="00000000" w:rsidRPr="00000000">
              <w:rPr>
                <w:rtl w:val="0"/>
              </w:rPr>
              <w:t xml:space="preserve">32/64  bits</w:t>
            </w:r>
          </w:p>
        </w:tc>
        <w:tc>
          <w:tcPr>
            <w:vAlign w:val="center"/>
          </w:tcPr>
          <w:p w:rsidR="00000000" w:rsidDel="00000000" w:rsidP="00000000" w:rsidRDefault="00000000" w:rsidRPr="00000000" w14:paraId="00000054">
            <w:pPr>
              <w:jc w:val="center"/>
              <w:rPr/>
              <w:pPrChange w:author="ITC4" w:id="0" w:date="2018-12-29T19:50:00Z">
                <w:pPr>
                  <w:spacing w:after="200" w:line="276" w:lineRule="auto"/>
                </w:pPr>
              </w:pPrChange>
            </w:pPr>
            <w:r w:rsidDel="00000000" w:rsidR="00000000" w:rsidRPr="00000000">
              <w:rPr>
                <w:rtl w:val="0"/>
              </w:rPr>
              <w:t xml:space="preserve">Input</w:t>
            </w:r>
          </w:p>
        </w:tc>
        <w:tc>
          <w:tcPr>
            <w:vAlign w:val="center"/>
          </w:tcPr>
          <w:p w:rsidR="00000000" w:rsidDel="00000000" w:rsidP="00000000" w:rsidRDefault="00000000" w:rsidRPr="00000000" w14:paraId="00000055">
            <w:pPr>
              <w:jc w:val="center"/>
              <w:rPr/>
              <w:pPrChange w:author="ITC4" w:id="0" w:date="2018-12-29T19:50:00Z">
                <w:pPr>
                  <w:spacing w:after="200" w:line="276" w:lineRule="auto"/>
                </w:pPr>
              </w:pPrChange>
            </w:pPr>
            <w:r w:rsidDel="00000000" w:rsidR="00000000" w:rsidRPr="00000000">
              <w:rPr>
                <w:rtl w:val="0"/>
              </w:rPr>
              <w:t xml:space="preserve">Only relevant for brightness and threshold operations</w:t>
            </w:r>
          </w:p>
        </w:tc>
      </w:tr>
      <w:tr>
        <w:trPr>
          <w:trHeight w:val="380" w:hRule="atLeast"/>
        </w:trPr>
        <w:tc>
          <w:tcPr>
            <w:vAlign w:val="center"/>
          </w:tcPr>
          <w:p w:rsidR="00000000" w:rsidDel="00000000" w:rsidP="00000000" w:rsidRDefault="00000000" w:rsidRPr="00000000" w14:paraId="00000056">
            <w:pPr>
              <w:jc w:val="center"/>
              <w:rPr/>
              <w:pPrChange w:author="ITC4" w:id="0" w:date="2018-12-29T19:50:00Z">
                <w:pPr>
                  <w:spacing w:after="200" w:line="276" w:lineRule="auto"/>
                </w:pPr>
              </w:pPrChange>
            </w:pPr>
            <w:r w:rsidDel="00000000" w:rsidR="00000000" w:rsidRPr="00000000">
              <w:rPr>
                <w:rtl w:val="0"/>
              </w:rPr>
              <w:t xml:space="preserve">slv</w:t>
            </w:r>
            <w:r w:rsidDel="00000000" w:rsidR="00000000" w:rsidRPr="00000000">
              <w:rPr>
                <w:color w:val="ff0000"/>
                <w:rtl w:val="0"/>
              </w:rPr>
              <w:t xml:space="preserve">X</w:t>
            </w:r>
            <w:r w:rsidDel="00000000" w:rsidR="00000000" w:rsidRPr="00000000">
              <w:rPr>
                <w:rtl w:val="0"/>
              </w:rPr>
              <w:t xml:space="preserve">_ready</w:t>
            </w:r>
          </w:p>
        </w:tc>
        <w:tc>
          <w:tcPr>
            <w:vAlign w:val="center"/>
          </w:tcPr>
          <w:p w:rsidR="00000000" w:rsidDel="00000000" w:rsidP="00000000" w:rsidRDefault="00000000" w:rsidRPr="00000000" w14:paraId="00000057">
            <w:pPr>
              <w:jc w:val="center"/>
              <w:rPr/>
              <w:pPrChange w:author="ITC4" w:id="0" w:date="2018-12-29T19:50:00Z">
                <w:pPr>
                  <w:spacing w:after="200" w:line="276" w:lineRule="auto"/>
                </w:pPr>
              </w:pPrChange>
            </w:pPr>
            <w:r w:rsidDel="00000000" w:rsidR="00000000" w:rsidRPr="00000000">
              <w:rPr>
                <w:rtl w:val="0"/>
              </w:rPr>
              <w:t xml:space="preserve">bit</w:t>
            </w:r>
          </w:p>
        </w:tc>
        <w:tc>
          <w:tcPr>
            <w:vAlign w:val="center"/>
          </w:tcPr>
          <w:p w:rsidR="00000000" w:rsidDel="00000000" w:rsidP="00000000" w:rsidRDefault="00000000" w:rsidRPr="00000000" w14:paraId="00000058">
            <w:pPr>
              <w:jc w:val="center"/>
              <w:rPr/>
              <w:pPrChange w:author="ITC4" w:id="0" w:date="2018-12-29T19:50:00Z">
                <w:pPr>
                  <w:spacing w:after="200" w:line="276" w:lineRule="auto"/>
                </w:pPr>
              </w:pPrChange>
            </w:pPr>
            <w:r w:rsidDel="00000000" w:rsidR="00000000" w:rsidRPr="00000000">
              <w:rPr>
                <w:rtl w:val="0"/>
              </w:rPr>
              <w:t xml:space="preserve">Output</w:t>
            </w:r>
          </w:p>
        </w:tc>
        <w:tc>
          <w:tcPr>
            <w:vAlign w:val="center"/>
          </w:tcPr>
          <w:p w:rsidR="00000000" w:rsidDel="00000000" w:rsidP="00000000" w:rsidRDefault="00000000" w:rsidRPr="00000000" w14:paraId="00000059">
            <w:pPr>
              <w:jc w:val="center"/>
              <w:rPr/>
              <w:pPrChange w:author="ITC4" w:id="0" w:date="2018-12-29T19:50:00Z">
                <w:pPr>
                  <w:spacing w:after="200" w:line="276" w:lineRule="auto"/>
                </w:pPr>
              </w:pPrChange>
            </w:pPr>
            <w:r w:rsidDel="00000000" w:rsidR="00000000" w:rsidRPr="00000000">
              <w:rPr>
                <w:rtl w:val="0"/>
              </w:rPr>
              <w:t xml:space="preserve">Indicates req is granted or not</w:t>
            </w:r>
          </w:p>
        </w:tc>
      </w:tr>
      <w:tr>
        <w:trPr>
          <w:trHeight w:val="380" w:hRule="atLeast"/>
        </w:trPr>
        <w:tc>
          <w:tcPr>
            <w:vAlign w:val="center"/>
          </w:tcPr>
          <w:p w:rsidR="00000000" w:rsidDel="00000000" w:rsidP="00000000" w:rsidRDefault="00000000" w:rsidRPr="00000000" w14:paraId="0000005A">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5B">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5C">
            <w:pPr>
              <w:jc w:val="center"/>
              <w:rPr/>
              <w:pPrChange w:author="ITC4" w:id="0" w:date="2018-12-29T19:50:00Z">
                <w:pPr>
                  <w:spacing w:after="200" w:line="276" w:lineRule="auto"/>
                </w:pPr>
              </w:pPrChange>
            </w:pPr>
            <w:r w:rsidDel="00000000" w:rsidR="00000000" w:rsidRPr="00000000">
              <w:rPr>
                <w:rtl w:val="0"/>
              </w:rPr>
            </w:r>
          </w:p>
        </w:tc>
        <w:tc>
          <w:tcPr>
            <w:vAlign w:val="center"/>
          </w:tcPr>
          <w:p w:rsidR="00000000" w:rsidDel="00000000" w:rsidP="00000000" w:rsidRDefault="00000000" w:rsidRPr="00000000" w14:paraId="0000005D">
            <w:pPr>
              <w:jc w:val="center"/>
              <w:rPr/>
              <w:pPrChange w:author="ITC4" w:id="0" w:date="2018-12-29T19:50:00Z">
                <w:pPr>
                  <w:spacing w:after="200" w:line="276" w:lineRule="auto"/>
                </w:pPr>
              </w:pPrChange>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5E">
            <w:pPr>
              <w:jc w:val="center"/>
              <w:rPr/>
              <w:pPrChange w:author="ITC4" w:id="0" w:date="2018-12-29T19:50:00Z">
                <w:pPr>
                  <w:spacing w:after="200" w:line="276" w:lineRule="auto"/>
                </w:pPr>
              </w:pPrChange>
            </w:pPr>
            <w:r w:rsidDel="00000000" w:rsidR="00000000" w:rsidRPr="00000000">
              <w:rPr>
                <w:rtl w:val="0"/>
              </w:rPr>
              <w:t xml:space="preserve">mstr0_cmplt</w:t>
            </w:r>
          </w:p>
        </w:tc>
        <w:tc>
          <w:tcPr>
            <w:vAlign w:val="center"/>
          </w:tcPr>
          <w:p w:rsidR="00000000" w:rsidDel="00000000" w:rsidP="00000000" w:rsidRDefault="00000000" w:rsidRPr="00000000" w14:paraId="0000005F">
            <w:pPr>
              <w:jc w:val="center"/>
              <w:rPr/>
              <w:pPrChange w:author="ITC4" w:id="0" w:date="2018-12-29T19:50:00Z">
                <w:pPr>
                  <w:spacing w:after="200" w:line="276" w:lineRule="auto"/>
                </w:pPr>
              </w:pPrChange>
            </w:pPr>
            <w:r w:rsidDel="00000000" w:rsidR="00000000" w:rsidRPr="00000000">
              <w:rPr>
                <w:rtl w:val="0"/>
              </w:rPr>
              <w:t xml:space="preserve">1 bit</w:t>
            </w:r>
          </w:p>
        </w:tc>
        <w:tc>
          <w:tcPr>
            <w:vAlign w:val="center"/>
          </w:tcPr>
          <w:p w:rsidR="00000000" w:rsidDel="00000000" w:rsidP="00000000" w:rsidRDefault="00000000" w:rsidRPr="00000000" w14:paraId="00000060">
            <w:pPr>
              <w:jc w:val="center"/>
              <w:rPr/>
              <w:pPrChange w:author="ITC4" w:id="0" w:date="2018-12-29T19:50:00Z">
                <w:pPr>
                  <w:spacing w:after="200" w:line="276" w:lineRule="auto"/>
                </w:pPr>
              </w:pPrChange>
            </w:pPr>
            <w:r w:rsidDel="00000000" w:rsidR="00000000" w:rsidRPr="00000000">
              <w:rPr>
                <w:rtl w:val="0"/>
              </w:rPr>
              <w:t xml:space="preserve">Output</w:t>
            </w:r>
          </w:p>
        </w:tc>
        <w:tc>
          <w:tcPr>
            <w:vAlign w:val="center"/>
          </w:tcPr>
          <w:p w:rsidR="00000000" w:rsidDel="00000000" w:rsidP="00000000" w:rsidRDefault="00000000" w:rsidRPr="00000000" w14:paraId="00000061">
            <w:pPr>
              <w:jc w:val="center"/>
              <w:rPr/>
              <w:pPrChange w:author="ITC4" w:id="0" w:date="2018-12-29T19:50:00Z">
                <w:pPr>
                  <w:spacing w:after="200" w:line="276" w:lineRule="auto"/>
                </w:pPr>
              </w:pPrChange>
            </w:pPr>
            <w:r w:rsidDel="00000000" w:rsidR="00000000" w:rsidRPr="00000000">
              <w:rPr>
                <w:rtl w:val="0"/>
              </w:rPr>
              <w:t xml:space="preserve">Indicates processing is completed</w:t>
            </w:r>
          </w:p>
        </w:tc>
      </w:tr>
      <w:tr>
        <w:trPr>
          <w:trHeight w:val="380" w:hRule="atLeast"/>
        </w:trPr>
        <w:tc>
          <w:tcPr>
            <w:vAlign w:val="center"/>
          </w:tcPr>
          <w:p w:rsidR="00000000" w:rsidDel="00000000" w:rsidP="00000000" w:rsidRDefault="00000000" w:rsidRPr="00000000" w14:paraId="00000062">
            <w:pPr>
              <w:jc w:val="center"/>
              <w:rPr/>
              <w:pPrChange w:author="ITC4" w:id="0" w:date="2018-12-29T19:50:00Z">
                <w:pPr>
                  <w:spacing w:after="200" w:line="276" w:lineRule="auto"/>
                </w:pPr>
              </w:pPrChange>
            </w:pPr>
            <w:r w:rsidDel="00000000" w:rsidR="00000000" w:rsidRPr="00000000">
              <w:rPr>
                <w:rtl w:val="0"/>
              </w:rPr>
              <w:t xml:space="preserve">mstr0_ready</w:t>
            </w:r>
          </w:p>
        </w:tc>
        <w:tc>
          <w:tcPr>
            <w:vAlign w:val="center"/>
          </w:tcPr>
          <w:p w:rsidR="00000000" w:rsidDel="00000000" w:rsidP="00000000" w:rsidRDefault="00000000" w:rsidRPr="00000000" w14:paraId="00000063">
            <w:pPr>
              <w:jc w:val="center"/>
              <w:rPr/>
              <w:pPrChange w:author="ITC4" w:id="0" w:date="2018-12-29T19:50:00Z">
                <w:pPr>
                  <w:spacing w:after="200" w:line="276" w:lineRule="auto"/>
                </w:pPr>
              </w:pPrChange>
            </w:pPr>
            <w:r w:rsidDel="00000000" w:rsidR="00000000" w:rsidRPr="00000000">
              <w:rPr>
                <w:rtl w:val="0"/>
              </w:rPr>
              <w:t xml:space="preserve">1 bit</w:t>
            </w:r>
          </w:p>
        </w:tc>
        <w:tc>
          <w:tcPr>
            <w:vAlign w:val="center"/>
          </w:tcPr>
          <w:p w:rsidR="00000000" w:rsidDel="00000000" w:rsidP="00000000" w:rsidRDefault="00000000" w:rsidRPr="00000000" w14:paraId="00000064">
            <w:pPr>
              <w:jc w:val="center"/>
              <w:rPr/>
              <w:pPrChange w:author="ITC4" w:id="0" w:date="2018-12-29T19:50:00Z">
                <w:pPr>
                  <w:spacing w:after="200" w:line="276" w:lineRule="auto"/>
                </w:pPr>
              </w:pPrChange>
            </w:pPr>
            <w:ins w:author="doronblu" w:id="117" w:date="2018-12-31T16:27:00Z">
              <w:r w:rsidDel="00000000" w:rsidR="00000000" w:rsidRPr="00000000">
                <w:rPr>
                  <w:rtl w:val="0"/>
                </w:rPr>
                <w:t xml:space="preserve">Input</w:t>
              </w:r>
            </w:ins>
            <w:del w:author="doronblu" w:id="117" w:date="2018-12-31T16:27:00Z">
              <w:r w:rsidDel="00000000" w:rsidR="00000000" w:rsidRPr="00000000">
                <w:rPr>
                  <w:rtl w:val="0"/>
                </w:rPr>
                <w:delText xml:space="preserve">Output</w:delText>
              </w:r>
            </w:del>
            <w:r w:rsidDel="00000000" w:rsidR="00000000" w:rsidRPr="00000000">
              <w:rPr>
                <w:rtl w:val="0"/>
              </w:rPr>
            </w:r>
          </w:p>
        </w:tc>
        <w:tc>
          <w:tcPr>
            <w:vAlign w:val="center"/>
          </w:tcPr>
          <w:p w:rsidR="00000000" w:rsidDel="00000000" w:rsidP="00000000" w:rsidRDefault="00000000" w:rsidRPr="00000000" w14:paraId="00000065">
            <w:pPr>
              <w:jc w:val="center"/>
              <w:rPr/>
              <w:pPrChange w:author="ITC4" w:id="0" w:date="2018-12-29T19:50:00Z">
                <w:pPr>
                  <w:spacing w:after="200" w:line="276" w:lineRule="auto"/>
                </w:pPr>
              </w:pPrChange>
            </w:pPr>
            <w:ins w:author="doronblu" w:id="119" w:date="2018-12-31T16:27:00Z">
              <w:r w:rsidDel="00000000" w:rsidR="00000000" w:rsidRPr="00000000">
                <w:rPr>
                  <w:rtl w:val="0"/>
                </w:rPr>
                <w:t xml:space="preserve">Source X is ready to accept the processed data</w:t>
              </w:r>
            </w:ins>
            <w:del w:author="doronblu" w:id="119" w:date="2018-12-31T16:27:00Z">
              <w:r w:rsidDel="00000000" w:rsidR="00000000" w:rsidRPr="00000000">
                <w:rPr>
                  <w:rtl w:val="0"/>
                </w:rPr>
                <w:delText xml:space="preserve">Error indication</w:delText>
              </w:r>
            </w:del>
            <w:r w:rsidDel="00000000" w:rsidR="00000000" w:rsidRPr="00000000">
              <w:rPr>
                <w:rtl w:val="0"/>
              </w:rPr>
            </w:r>
          </w:p>
        </w:tc>
      </w:tr>
      <w:tr>
        <w:trPr>
          <w:trHeight w:val="380" w:hRule="atLeast"/>
        </w:trPr>
        <w:tc>
          <w:tcPr>
            <w:vAlign w:val="center"/>
          </w:tcPr>
          <w:p w:rsidR="00000000" w:rsidDel="00000000" w:rsidP="00000000" w:rsidRDefault="00000000" w:rsidRPr="00000000" w14:paraId="00000066">
            <w:pPr>
              <w:jc w:val="center"/>
              <w:rPr/>
              <w:pPrChange w:author="ITC4" w:id="0" w:date="2018-12-29T19:50:00Z">
                <w:pPr>
                  <w:spacing w:after="200" w:line="276" w:lineRule="auto"/>
                </w:pPr>
              </w:pPrChange>
            </w:pPr>
            <w:r w:rsidDel="00000000" w:rsidR="00000000" w:rsidRPr="00000000">
              <w:rPr>
                <w:rtl w:val="0"/>
              </w:rPr>
              <w:t xml:space="preserve">mstr0_data</w:t>
            </w:r>
          </w:p>
        </w:tc>
        <w:tc>
          <w:tcPr>
            <w:vAlign w:val="center"/>
          </w:tcPr>
          <w:p w:rsidR="00000000" w:rsidDel="00000000" w:rsidP="00000000" w:rsidRDefault="00000000" w:rsidRPr="00000000" w14:paraId="00000067">
            <w:pPr>
              <w:jc w:val="center"/>
              <w:rPr/>
            </w:pPr>
            <w:r w:rsidDel="00000000" w:rsidR="00000000" w:rsidRPr="00000000">
              <w:rPr>
                <w:rtl w:val="0"/>
              </w:rPr>
              <w:t xml:space="preserve">32/64  bits</w:t>
            </w:r>
          </w:p>
        </w:tc>
        <w:tc>
          <w:tcPr>
            <w:vAlign w:val="center"/>
          </w:tcPr>
          <w:p w:rsidR="00000000" w:rsidDel="00000000" w:rsidP="00000000" w:rsidRDefault="00000000" w:rsidRPr="00000000" w14:paraId="00000068">
            <w:pPr>
              <w:jc w:val="center"/>
              <w:rPr/>
              <w:pPrChange w:author="ITC4" w:id="0" w:date="2018-12-29T19:50:00Z">
                <w:pPr>
                  <w:spacing w:after="200" w:line="276" w:lineRule="auto"/>
                </w:pPr>
              </w:pPrChange>
            </w:pPr>
            <w:ins w:author="doronblu" w:id="122" w:date="2018-12-31T16:27:00Z">
              <w:r w:rsidDel="00000000" w:rsidR="00000000" w:rsidRPr="00000000">
                <w:rPr>
                  <w:rtl w:val="0"/>
                </w:rPr>
                <w:t xml:space="preserve">Output</w:t>
              </w:r>
            </w:ins>
            <w:r w:rsidDel="00000000" w:rsidR="00000000" w:rsidRPr="00000000">
              <w:rPr>
                <w:rtl w:val="0"/>
              </w:rPr>
            </w:r>
          </w:p>
        </w:tc>
        <w:tc>
          <w:tcPr>
            <w:vAlign w:val="center"/>
          </w:tcPr>
          <w:p w:rsidR="00000000" w:rsidDel="00000000" w:rsidP="00000000" w:rsidRDefault="00000000" w:rsidRPr="00000000" w14:paraId="00000069">
            <w:pPr>
              <w:jc w:val="center"/>
              <w:rPr/>
              <w:pPrChange w:author="ITC4" w:id="0" w:date="2018-12-29T19:50:00Z">
                <w:pPr>
                  <w:spacing w:after="200" w:line="276" w:lineRule="auto"/>
                </w:pPr>
              </w:pPrChange>
            </w:pPr>
            <w:ins w:author="doronblu" w:id="124" w:date="2018-12-31T16:28:00Z">
              <w:r w:rsidDel="00000000" w:rsidR="00000000" w:rsidRPr="00000000">
                <w:rPr>
                  <w:rtl w:val="0"/>
                </w:rPr>
                <w:t xml:space="preserve">The processed data</w:t>
              </w:r>
            </w:ins>
            <w:r w:rsidDel="00000000" w:rsidR="00000000" w:rsidRPr="00000000">
              <w:rPr>
                <w:rtl w:val="0"/>
              </w:rPr>
            </w:r>
          </w:p>
        </w:tc>
      </w:tr>
      <w:tr>
        <w:trPr>
          <w:trHeight w:val="380" w:hRule="atLeast"/>
        </w:trPr>
        <w:tc>
          <w:tcPr>
            <w:vAlign w:val="center"/>
          </w:tcPr>
          <w:p w:rsidR="00000000" w:rsidDel="00000000" w:rsidP="00000000" w:rsidRDefault="00000000" w:rsidRPr="00000000" w14:paraId="0000006A">
            <w:pPr>
              <w:jc w:val="center"/>
              <w:rPr/>
              <w:pPrChange w:author="ITC4" w:id="0" w:date="2018-12-29T19:50:00Z">
                <w:pPr>
                  <w:spacing w:after="200" w:line="276" w:lineRule="auto"/>
                </w:pPr>
              </w:pPrChange>
            </w:pPr>
            <w:r w:rsidDel="00000000" w:rsidR="00000000" w:rsidRPr="00000000">
              <w:rPr>
                <w:rtl w:val="0"/>
              </w:rPr>
              <w:t xml:space="preserve">mstr0_data_valid</w:t>
            </w:r>
          </w:p>
        </w:tc>
        <w:tc>
          <w:tcPr>
            <w:vAlign w:val="center"/>
          </w:tcPr>
          <w:p w:rsidR="00000000" w:rsidDel="00000000" w:rsidP="00000000" w:rsidRDefault="00000000" w:rsidRPr="00000000" w14:paraId="0000006B">
            <w:pPr>
              <w:jc w:val="center"/>
              <w:rPr/>
              <w:pPrChange w:author="ITC4" w:id="0" w:date="2018-12-29T19:50:00Z">
                <w:pPr>
                  <w:spacing w:after="200" w:line="276" w:lineRule="auto"/>
                </w:pPr>
              </w:pPrChange>
            </w:pPr>
            <w:r w:rsidDel="00000000" w:rsidR="00000000" w:rsidRPr="00000000">
              <w:rPr>
                <w:rtl w:val="0"/>
              </w:rPr>
              <w:t xml:space="preserve">1 bit</w:t>
            </w:r>
          </w:p>
        </w:tc>
        <w:tc>
          <w:tcPr>
            <w:vAlign w:val="center"/>
          </w:tcPr>
          <w:p w:rsidR="00000000" w:rsidDel="00000000" w:rsidP="00000000" w:rsidRDefault="00000000" w:rsidRPr="00000000" w14:paraId="0000006C">
            <w:pPr>
              <w:jc w:val="center"/>
              <w:rPr/>
              <w:pPrChange w:author="ITC4" w:id="0" w:date="2018-12-29T19:50:00Z">
                <w:pPr>
                  <w:spacing w:after="200" w:line="276" w:lineRule="auto"/>
                </w:pPr>
              </w:pPrChange>
            </w:pPr>
            <w:ins w:author="doronblu" w:id="128" w:date="2018-12-31T16:27:00Z">
              <w:r w:rsidDel="00000000" w:rsidR="00000000" w:rsidRPr="00000000">
                <w:rPr>
                  <w:rtl w:val="0"/>
                </w:rPr>
                <w:t xml:space="preserve">Output</w:t>
              </w:r>
            </w:ins>
            <w:del w:author="doronblu" w:id="128" w:date="2018-12-31T16:27:00Z">
              <w:r w:rsidDel="00000000" w:rsidR="00000000" w:rsidRPr="00000000">
                <w:rPr>
                  <w:rtl w:val="0"/>
                </w:rPr>
                <w:delText xml:space="preserve">Output</w:delText>
              </w:r>
            </w:del>
            <w:r w:rsidDel="00000000" w:rsidR="00000000" w:rsidRPr="00000000">
              <w:rPr>
                <w:rtl w:val="0"/>
              </w:rPr>
            </w:r>
          </w:p>
        </w:tc>
        <w:tc>
          <w:tcPr>
            <w:vAlign w:val="center"/>
          </w:tcPr>
          <w:p w:rsidR="00000000" w:rsidDel="00000000" w:rsidP="00000000" w:rsidRDefault="00000000" w:rsidRPr="00000000" w14:paraId="0000006D">
            <w:pPr>
              <w:jc w:val="center"/>
              <w:rPr/>
              <w:pPrChange w:author="ITC4" w:id="0" w:date="2018-12-29T19:50:00Z">
                <w:pPr>
                  <w:spacing w:after="200" w:line="276" w:lineRule="auto"/>
                </w:pPr>
              </w:pPrChange>
            </w:pPr>
            <w:ins w:author="doronblu" w:id="130" w:date="2018-12-31T16:28:00Z">
              <w:r w:rsidDel="00000000" w:rsidR="00000000" w:rsidRPr="00000000">
                <w:rPr>
                  <w:rtl w:val="0"/>
                </w:rPr>
                <w:t xml:space="preserve">Indicates the data on the data bus is valid</w:t>
              </w:r>
            </w:ins>
            <w:del w:author="doronblu" w:id="130" w:date="2018-12-31T16:28:00Z">
              <w:r w:rsidDel="00000000" w:rsidR="00000000" w:rsidRPr="00000000">
                <w:rPr>
                  <w:rtl w:val="0"/>
                </w:rPr>
                <w:delText xml:space="preserve">Memory access address</w:delText>
              </w:r>
            </w:del>
            <w:r w:rsidDel="00000000" w:rsidR="00000000" w:rsidRPr="00000000">
              <w:rPr>
                <w:rtl w:val="0"/>
              </w:rPr>
            </w:r>
          </w:p>
        </w:tc>
      </w:tr>
      <w:tr>
        <w:trPr>
          <w:trHeight w:val="380" w:hRule="atLeast"/>
          <w:del w:author="doronblu" w:id="132" w:date="2018-12-31T16:28:00Z"/>
        </w:trPr>
        <w:tc>
          <w:tcPr>
            <w:vAlign w:val="center"/>
          </w:tcPr>
          <w:p w:rsidR="00000000" w:rsidDel="00000000" w:rsidP="00000000" w:rsidRDefault="00000000" w:rsidRPr="00000000" w14:paraId="0000006E">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mem_rd</w:delText>
              </w:r>
            </w:del>
          </w:p>
        </w:tc>
        <w:tc>
          <w:tcPr>
            <w:vAlign w:val="center"/>
          </w:tcPr>
          <w:p w:rsidR="00000000" w:rsidDel="00000000" w:rsidP="00000000" w:rsidRDefault="00000000" w:rsidRPr="00000000" w14:paraId="0000006F">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r>
            </w:del>
          </w:p>
        </w:tc>
        <w:tc>
          <w:tcPr>
            <w:vAlign w:val="center"/>
          </w:tcPr>
          <w:p w:rsidR="00000000" w:rsidDel="00000000" w:rsidP="00000000" w:rsidRDefault="00000000" w:rsidRPr="00000000" w14:paraId="00000070">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Output</w:delText>
              </w:r>
            </w:del>
          </w:p>
        </w:tc>
        <w:tc>
          <w:tcPr>
            <w:vAlign w:val="center"/>
          </w:tcPr>
          <w:p w:rsidR="00000000" w:rsidDel="00000000" w:rsidP="00000000" w:rsidRDefault="00000000" w:rsidRPr="00000000" w14:paraId="00000071">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Indicates memory read access</w:delText>
              </w:r>
            </w:del>
          </w:p>
        </w:tc>
      </w:tr>
      <w:tr>
        <w:trPr>
          <w:trHeight w:val="380" w:hRule="atLeast"/>
          <w:del w:author="doronblu" w:id="132" w:date="2018-12-31T16:28:00Z"/>
        </w:trPr>
        <w:tc>
          <w:tcPr>
            <w:vAlign w:val="center"/>
          </w:tcPr>
          <w:p w:rsidR="00000000" w:rsidDel="00000000" w:rsidP="00000000" w:rsidRDefault="00000000" w:rsidRPr="00000000" w14:paraId="00000072">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mem_wr</w:delText>
              </w:r>
            </w:del>
          </w:p>
        </w:tc>
        <w:tc>
          <w:tcPr>
            <w:vAlign w:val="center"/>
          </w:tcPr>
          <w:p w:rsidR="00000000" w:rsidDel="00000000" w:rsidP="00000000" w:rsidRDefault="00000000" w:rsidRPr="00000000" w14:paraId="00000073">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r>
            </w:del>
          </w:p>
        </w:tc>
        <w:tc>
          <w:tcPr>
            <w:vAlign w:val="center"/>
          </w:tcPr>
          <w:p w:rsidR="00000000" w:rsidDel="00000000" w:rsidP="00000000" w:rsidRDefault="00000000" w:rsidRPr="00000000" w14:paraId="00000074">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Output</w:delText>
              </w:r>
            </w:del>
          </w:p>
        </w:tc>
        <w:tc>
          <w:tcPr>
            <w:vAlign w:val="center"/>
          </w:tcPr>
          <w:p w:rsidR="00000000" w:rsidDel="00000000" w:rsidP="00000000" w:rsidRDefault="00000000" w:rsidRPr="00000000" w14:paraId="00000075">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Indicates memory write access</w:delText>
              </w:r>
            </w:del>
          </w:p>
        </w:tc>
      </w:tr>
      <w:tr>
        <w:trPr>
          <w:trHeight w:val="380" w:hRule="atLeast"/>
          <w:del w:author="doronblu" w:id="132" w:date="2018-12-31T16:28:00Z"/>
        </w:trPr>
        <w:tc>
          <w:tcPr>
            <w:vAlign w:val="center"/>
          </w:tcPr>
          <w:p w:rsidR="00000000" w:rsidDel="00000000" w:rsidP="00000000" w:rsidRDefault="00000000" w:rsidRPr="00000000" w14:paraId="00000076">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mem_wdata</w:delText>
              </w:r>
            </w:del>
          </w:p>
        </w:tc>
        <w:tc>
          <w:tcPr>
            <w:vAlign w:val="center"/>
          </w:tcPr>
          <w:p w:rsidR="00000000" w:rsidDel="00000000" w:rsidP="00000000" w:rsidRDefault="00000000" w:rsidRPr="00000000" w14:paraId="00000077">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r>
            </w:del>
          </w:p>
        </w:tc>
        <w:tc>
          <w:tcPr>
            <w:vAlign w:val="center"/>
          </w:tcPr>
          <w:p w:rsidR="00000000" w:rsidDel="00000000" w:rsidP="00000000" w:rsidRDefault="00000000" w:rsidRPr="00000000" w14:paraId="00000078">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Output</w:delText>
              </w:r>
            </w:del>
          </w:p>
        </w:tc>
        <w:tc>
          <w:tcPr>
            <w:vAlign w:val="center"/>
          </w:tcPr>
          <w:p w:rsidR="00000000" w:rsidDel="00000000" w:rsidP="00000000" w:rsidRDefault="00000000" w:rsidRPr="00000000" w14:paraId="00000079">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Write access data</w:delText>
              </w:r>
            </w:del>
          </w:p>
        </w:tc>
      </w:tr>
      <w:tr>
        <w:trPr>
          <w:trHeight w:val="380" w:hRule="atLeast"/>
          <w:del w:author="doronblu" w:id="132" w:date="2018-12-31T16:28:00Z"/>
        </w:trPr>
        <w:tc>
          <w:tcPr>
            <w:vAlign w:val="center"/>
          </w:tcPr>
          <w:p w:rsidR="00000000" w:rsidDel="00000000" w:rsidP="00000000" w:rsidRDefault="00000000" w:rsidRPr="00000000" w14:paraId="0000007A">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mem_rdata</w:delText>
              </w:r>
            </w:del>
          </w:p>
        </w:tc>
        <w:tc>
          <w:tcPr>
            <w:vAlign w:val="center"/>
          </w:tcPr>
          <w:p w:rsidR="00000000" w:rsidDel="00000000" w:rsidP="00000000" w:rsidRDefault="00000000" w:rsidRPr="00000000" w14:paraId="0000007B">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r>
            </w:del>
          </w:p>
        </w:tc>
        <w:tc>
          <w:tcPr>
            <w:vAlign w:val="center"/>
          </w:tcPr>
          <w:p w:rsidR="00000000" w:rsidDel="00000000" w:rsidP="00000000" w:rsidRDefault="00000000" w:rsidRPr="00000000" w14:paraId="0000007C">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Input</w:delText>
              </w:r>
            </w:del>
          </w:p>
        </w:tc>
        <w:tc>
          <w:tcPr>
            <w:vAlign w:val="center"/>
          </w:tcPr>
          <w:p w:rsidR="00000000" w:rsidDel="00000000" w:rsidP="00000000" w:rsidRDefault="00000000" w:rsidRPr="00000000" w14:paraId="0000007D">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Read response data</w:delText>
              </w:r>
            </w:del>
          </w:p>
        </w:tc>
      </w:tr>
      <w:tr>
        <w:trPr>
          <w:trHeight w:val="380" w:hRule="atLeast"/>
          <w:del w:author="doronblu" w:id="132" w:date="2018-12-31T16:28:00Z"/>
        </w:trPr>
        <w:tc>
          <w:tcPr>
            <w:vAlign w:val="center"/>
          </w:tcPr>
          <w:p w:rsidR="00000000" w:rsidDel="00000000" w:rsidP="00000000" w:rsidRDefault="00000000" w:rsidRPr="00000000" w14:paraId="0000007E">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mem_rdata_valid</w:delText>
              </w:r>
            </w:del>
          </w:p>
        </w:tc>
        <w:tc>
          <w:tcPr>
            <w:vAlign w:val="center"/>
          </w:tcPr>
          <w:p w:rsidR="00000000" w:rsidDel="00000000" w:rsidP="00000000" w:rsidRDefault="00000000" w:rsidRPr="00000000" w14:paraId="0000007F">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r>
            </w:del>
          </w:p>
        </w:tc>
        <w:tc>
          <w:tcPr>
            <w:vAlign w:val="center"/>
          </w:tcPr>
          <w:p w:rsidR="00000000" w:rsidDel="00000000" w:rsidP="00000000" w:rsidRDefault="00000000" w:rsidRPr="00000000" w14:paraId="00000080">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Input</w:delText>
              </w:r>
            </w:del>
          </w:p>
        </w:tc>
        <w:tc>
          <w:tcPr>
            <w:vAlign w:val="center"/>
          </w:tcPr>
          <w:p w:rsidR="00000000" w:rsidDel="00000000" w:rsidP="00000000" w:rsidRDefault="00000000" w:rsidRPr="00000000" w14:paraId="00000081">
            <w:pPr>
              <w:jc w:val="center"/>
              <w:rPr>
                <w:del w:author="doronblu" w:id="132" w:date="2018-12-31T16:28:00Z"/>
              </w:rPr>
              <w:pPrChange w:author="ITC4" w:id="0" w:date="2018-12-29T19:50:00Z">
                <w:pPr>
                  <w:spacing w:after="200" w:line="276" w:lineRule="auto"/>
                </w:pPr>
              </w:pPrChange>
            </w:pPr>
            <w:del w:author="doronblu" w:id="132" w:date="2018-12-31T16:28:00Z">
              <w:r w:rsidDel="00000000" w:rsidR="00000000" w:rsidRPr="00000000">
                <w:rPr>
                  <w:rtl w:val="0"/>
                </w:rPr>
                <w:delText xml:space="preserve">Read data is ready and valid</w:delText>
              </w:r>
            </w:del>
          </w:p>
        </w:tc>
      </w:tr>
    </w:tbl>
    <w:p w:rsidR="00000000" w:rsidDel="00000000" w:rsidP="00000000" w:rsidRDefault="00000000" w:rsidRPr="00000000" w14:paraId="00000082">
      <w:pPr>
        <w:jc w:val="center"/>
        <w:rPr/>
        <w:pPrChange w:author="ITC4" w:id="0" w:date="2018-12-29T19:50:00Z">
          <w:pPr/>
        </w:pPrChange>
      </w:pPr>
      <w:r w:rsidDel="00000000" w:rsidR="00000000" w:rsidRPr="00000000">
        <w:br w:type="page"/>
      </w:r>
      <w:r w:rsidDel="00000000" w:rsidR="00000000" w:rsidRPr="00000000">
        <w:rPr>
          <w:rtl w:val="0"/>
        </w:rPr>
      </w:r>
    </w:p>
    <w:p w:rsidR="00000000" w:rsidDel="00000000" w:rsidP="00000000" w:rsidRDefault="00000000" w:rsidRPr="00000000" w14:paraId="00000083">
      <w:pPr>
        <w:pStyle w:val="Title"/>
        <w:jc w:val="both"/>
        <w:rPr/>
        <w:pPrChange w:author="ITC4" w:id="0" w:date="2018-12-29T19:50:00Z">
          <w:pPr>
            <w:pStyle w:val="Title"/>
          </w:pPr>
        </w:pPrChange>
      </w:pPr>
      <w:r w:rsidDel="00000000" w:rsidR="00000000" w:rsidRPr="00000000">
        <w:rPr>
          <w:rtl w:val="0"/>
        </w:rPr>
        <w:t xml:space="preserve">Getting started: Instructions</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Change w:author="doronblu" w:id="0" w:date="2018-12-31T16:43:00Z">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w:t>
      </w:r>
      <w:del w:author="doronblu" w:id="155" w:date="2018-12-31T16: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the</w:delText>
        </w:r>
      </w:del>
      <w:ins w:author="doronblu" w:id="155" w:date="2018-12-31T16: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array of images</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del w:author="doronblu" w:id="156" w:date="2018-12-31T16: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memory </w:delText>
        </w:r>
      </w:del>
      <w:ins w:author="doronblu" w:id="156" w:date="2018-12-31T16: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multiple images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simulation. The values should be in HEX so each image should be converted from BMP to HEX (using Perl or Python or an online coverter).</w:t>
      </w:r>
      <w:ins w:author="doronblu" w:id="157" w:date="2018-12-31T16: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images </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w:t>
      </w:r>
      <w:ins w:author="doronblu" w:id="158" w:date="2018-12-31T16:43: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by dedicated drivers to inject the data into the block.</w:t>
        </w:r>
      </w:ins>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it’s using real images data is not mandatory. You can drive random values for simulation purposes.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ns w:author="doronblu" w:id="160" w:date="2018-12-31T16:44:00Z"/>
          <w:b w:val="0"/>
          <w:i w:val="0"/>
          <w:smallCaps w:val="0"/>
          <w:strike w:val="0"/>
          <w:color w:val="000000"/>
          <w:sz w:val="22"/>
          <w:szCs w:val="22"/>
          <w:u w:val="none"/>
          <w:shd w:fill="auto" w:val="clear"/>
          <w:vertAlign w:val="baseline"/>
        </w:rPr>
        <w:pPrChange w:author="doronblu" w:id="0" w:date="2018-12-31T16:44:00Z">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ins w:author="doronblu" w:id="160" w:date="2018-12-31T16: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there’s a valid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processed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on the bus, the data should be captured and written into an array of images so the images can be automatically or manually checked once the simulation is complete.</w:t>
        </w:r>
      </w:ins>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del w:author="doronblu" w:id="160" w:date="2018-12-31T16:44:00Z"/>
          <w:b w:val="0"/>
          <w:i w:val="0"/>
          <w:smallCaps w:val="0"/>
          <w:strike w:val="0"/>
          <w:color w:val="000000"/>
          <w:sz w:val="22"/>
          <w:szCs w:val="22"/>
          <w:u w:val="none"/>
          <w:shd w:fill="auto" w:val="clear"/>
          <w:vertAlign w:val="baseline"/>
        </w:rPr>
        <w:pPrChange w:author="ITC4" w:id="0" w:date="2018-12-29T19:50:00Z">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del w:author="doronblu" w:id="160" w:date="2018-12-31T16: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Once the simulation is completed all the images stored in the memory should be converted back to BMP for visual or automated checking (using Perl or Python).</w:delText>
        </w:r>
      </w:del>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Change w:author="ITC4" w:id="0" w:date="2018-12-29T19:50:00Z">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knowledge of the images parameters (address in memory, height, width, etc.) to exercise you driver.</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Change w:author="doronblu" w:id="0" w:date="2018-12-31T16:46:00Z">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problem by planning and implementing sub-blocks. For example, it’s recommended to implement a module that its only purpose is interacting with the </w:t>
      </w:r>
      <w:del w:author="doronblu" w:id="164" w:date="2018-12-31T16:46: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memory</w:delText>
        </w:r>
      </w:del>
      <w:ins w:author="doronblu" w:id="164" w:date="2018-12-31T16:46: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 requests</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and plan the modules and how they connect with each other and with the outside world.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del w:author="doronblu" w:id="166" w:date="2018-12-31T16:47:00Z"/>
          <w:b w:val="0"/>
          <w:i w:val="0"/>
          <w:smallCaps w:val="0"/>
          <w:strike w:val="0"/>
          <w:color w:val="000000"/>
          <w:sz w:val="22"/>
          <w:szCs w:val="22"/>
          <w:u w:val="none"/>
          <w:shd w:fill="auto" w:val="clear"/>
          <w:vertAlign w:val="baseline"/>
        </w:rPr>
        <w:pPrChange w:author="ITC4" w:id="0" w:date="2018-12-29T19:50:00Z">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pPrChange>
      </w:pPr>
      <w:del w:author="doronblu" w:id="166" w:date="2018-12-31T16:47:0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Same goes for the external sources. They should all function as drivers and thus no Verilog implementation is needed. </w:delText>
        </w:r>
      </w:del>
    </w:p>
    <w:p w:rsidR="00000000" w:rsidDel="00000000" w:rsidP="00000000" w:rsidRDefault="00000000" w:rsidRPr="00000000" w14:paraId="0000008C">
      <w:pPr>
        <w:jc w:val="both"/>
        <w:rPr/>
        <w:pPrChange w:author="ITC4" w:id="0" w:date="2018-12-29T19:50:00Z">
          <w:pPr/>
        </w:pPrChange>
      </w:pPr>
      <w:r w:rsidDel="00000000" w:rsidR="00000000" w:rsidRPr="00000000">
        <w:rPr>
          <w:rtl w:val="0"/>
        </w:rPr>
      </w:r>
    </w:p>
    <w:p w:rsidR="00000000" w:rsidDel="00000000" w:rsidP="00000000" w:rsidRDefault="00000000" w:rsidRPr="00000000" w14:paraId="0000008D">
      <w:pPr>
        <w:jc w:val="both"/>
        <w:rPr/>
        <w:pPrChange w:author="ITC4" w:id="0" w:date="2018-12-29T19:50:00Z">
          <w:pPr/>
        </w:pPrChange>
      </w:pPr>
      <w:r w:rsidDel="00000000" w:rsidR="00000000" w:rsidRPr="00000000">
        <w:rPr>
          <w:rtl w:val="0"/>
        </w:rPr>
      </w:r>
    </w:p>
    <w:p w:rsidR="00000000" w:rsidDel="00000000" w:rsidP="00000000" w:rsidRDefault="00000000" w:rsidRPr="00000000" w14:paraId="0000008E">
      <w:pPr>
        <w:jc w:val="both"/>
        <w:rPr/>
        <w:pPrChange w:author="ITC4" w:id="0" w:date="2018-12-29T19:50:00Z">
          <w:pPr/>
        </w:pPrChange>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